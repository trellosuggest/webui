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5A4" w:rsidRPr="006D55A4" w:rsidRDefault="006D55A4" w:rsidP="006D55A4">
      <w:pPr>
        <w:pStyle w:val="a4"/>
        <w:tabs>
          <w:tab w:val="left" w:pos="3315"/>
        </w:tabs>
        <w:jc w:val="center"/>
        <w:outlineLvl w:val="0"/>
      </w:pPr>
      <w:bookmarkStart w:id="0" w:name="_Toc421692021"/>
      <w:bookmarkStart w:id="1" w:name="_Toc421692664"/>
      <w:r w:rsidRPr="006D55A4">
        <w:rPr>
          <w:rFonts w:ascii="Arial" w:hAnsi="Arial" w:cs="Arial"/>
          <w:sz w:val="24"/>
          <w:szCs w:val="24"/>
        </w:rPr>
        <w:t>М</w:t>
      </w:r>
      <w:r>
        <w:rPr>
          <w:rFonts w:ascii="Arial" w:hAnsi="Arial" w:cs="Arial"/>
          <w:sz w:val="24"/>
          <w:szCs w:val="24"/>
        </w:rPr>
        <w:t>ИНОБРНАУКИ РОССИИ</w:t>
      </w:r>
      <w:bookmarkEnd w:id="0"/>
      <w:bookmarkEnd w:id="1"/>
    </w:p>
    <w:p w:rsidR="006D55A4" w:rsidRDefault="006D55A4" w:rsidP="006D55A4">
      <w:pPr>
        <w:pStyle w:val="a4"/>
        <w:jc w:val="center"/>
        <w:outlineLvl w:val="0"/>
        <w:rPr>
          <w:rFonts w:ascii="Arial" w:hAnsi="Arial" w:cs="Arial"/>
          <w:b/>
          <w:spacing w:val="-20"/>
        </w:rPr>
      </w:pPr>
      <w:bookmarkStart w:id="2" w:name="_Toc421692022"/>
      <w:bookmarkStart w:id="3" w:name="_Toc421692665"/>
      <w:r>
        <w:rPr>
          <w:rFonts w:ascii="Arial" w:hAnsi="Arial" w:cs="Arial"/>
          <w:b/>
          <w:spacing w:val="-20"/>
        </w:rPr>
        <w:t xml:space="preserve">ФЕДЕРАЛЬНОЕ </w:t>
      </w:r>
      <w:r w:rsidRPr="007165AB">
        <w:rPr>
          <w:rFonts w:ascii="Arial" w:hAnsi="Arial" w:cs="Arial"/>
          <w:b/>
          <w:spacing w:val="-20"/>
        </w:rPr>
        <w:t xml:space="preserve">ГОСУДАРСТВЕННОЕ </w:t>
      </w:r>
      <w:r>
        <w:rPr>
          <w:rFonts w:ascii="Arial" w:hAnsi="Arial" w:cs="Arial"/>
          <w:b/>
          <w:spacing w:val="-20"/>
        </w:rPr>
        <w:t xml:space="preserve">БЮДЖЕТНОЕ </w:t>
      </w:r>
      <w:r w:rsidRPr="007165AB">
        <w:rPr>
          <w:rFonts w:ascii="Arial" w:hAnsi="Arial" w:cs="Arial"/>
          <w:b/>
          <w:spacing w:val="-20"/>
        </w:rPr>
        <w:t>ОБРАЗОВАТЕЛЬНОЕ УЧРЕЖДЕНИЕ</w:t>
      </w:r>
      <w:bookmarkEnd w:id="2"/>
      <w:bookmarkEnd w:id="3"/>
      <w:r w:rsidRPr="007165AB">
        <w:rPr>
          <w:rFonts w:ascii="Arial" w:hAnsi="Arial" w:cs="Arial"/>
          <w:b/>
          <w:spacing w:val="-20"/>
        </w:rPr>
        <w:t xml:space="preserve"> </w:t>
      </w:r>
    </w:p>
    <w:p w:rsidR="006D55A4" w:rsidRPr="007165AB" w:rsidRDefault="006D55A4" w:rsidP="006D55A4">
      <w:pPr>
        <w:pStyle w:val="a4"/>
        <w:jc w:val="center"/>
        <w:outlineLvl w:val="0"/>
        <w:rPr>
          <w:rFonts w:ascii="Arial" w:hAnsi="Arial" w:cs="Arial"/>
          <w:b/>
          <w:spacing w:val="-20"/>
        </w:rPr>
      </w:pPr>
      <w:bookmarkStart w:id="4" w:name="_Toc421692023"/>
      <w:bookmarkStart w:id="5" w:name="_Toc421692666"/>
      <w:r w:rsidRPr="007165AB">
        <w:rPr>
          <w:rFonts w:ascii="Arial" w:hAnsi="Arial" w:cs="Arial"/>
          <w:b/>
          <w:spacing w:val="-20"/>
        </w:rPr>
        <w:t>ВЫСШЕГО ПРОФЕССИОНАЛЬНОГО ОБРАЗОВАНИЯ</w:t>
      </w:r>
      <w:bookmarkEnd w:id="4"/>
      <w:bookmarkEnd w:id="5"/>
    </w:p>
    <w:p w:rsidR="006D55A4" w:rsidRPr="007165AB" w:rsidRDefault="006D55A4" w:rsidP="006D55A4">
      <w:pPr>
        <w:pStyle w:val="a4"/>
        <w:jc w:val="center"/>
        <w:outlineLvl w:val="0"/>
        <w:rPr>
          <w:rFonts w:ascii="Arial" w:hAnsi="Arial" w:cs="Arial"/>
          <w:b/>
          <w:sz w:val="24"/>
          <w:szCs w:val="24"/>
        </w:rPr>
      </w:pPr>
      <w:bookmarkStart w:id="6" w:name="_Toc421692024"/>
      <w:bookmarkStart w:id="7" w:name="_Toc421692667"/>
      <w:r w:rsidRPr="007165AB">
        <w:rPr>
          <w:rFonts w:ascii="Arial" w:hAnsi="Arial" w:cs="Arial"/>
          <w:b/>
          <w:sz w:val="24"/>
          <w:szCs w:val="24"/>
        </w:rPr>
        <w:t>“ВОРОНЕЖСКИЙ ГОСУДАРСТВЕННЫЙ УНИВЕРСИТЕТ”</w:t>
      </w:r>
      <w:bookmarkEnd w:id="6"/>
      <w:bookmarkEnd w:id="7"/>
    </w:p>
    <w:p w:rsidR="006D55A4" w:rsidRPr="000C2829" w:rsidRDefault="006D55A4" w:rsidP="006D55A4">
      <w:pPr>
        <w:pStyle w:val="11"/>
        <w:spacing w:before="240" w:after="240" w:line="480" w:lineRule="auto"/>
        <w:ind w:firstLine="0"/>
        <w:jc w:val="center"/>
        <w:rPr>
          <w:rFonts w:ascii="Arial" w:hAnsi="Arial" w:cs="Arial"/>
          <w:sz w:val="28"/>
          <w:szCs w:val="28"/>
          <w:lang w:val="ru-RU"/>
        </w:rPr>
      </w:pPr>
      <w:r w:rsidRPr="000C2829">
        <w:rPr>
          <w:rFonts w:ascii="Arial" w:hAnsi="Arial" w:cs="Arial"/>
          <w:sz w:val="28"/>
          <w:szCs w:val="28"/>
          <w:lang w:val="ru-RU"/>
        </w:rPr>
        <w:t>Факультет</w:t>
      </w:r>
      <w:r w:rsidRPr="000C2829">
        <w:rPr>
          <w:rFonts w:ascii="Arial" w:eastAsia="Arial" w:hAnsi="Arial" w:cs="Arial"/>
          <w:sz w:val="28"/>
          <w:szCs w:val="28"/>
          <w:lang w:val="ru-RU"/>
        </w:rPr>
        <w:t xml:space="preserve"> </w:t>
      </w:r>
      <w:r w:rsidRPr="000C2829">
        <w:rPr>
          <w:rFonts w:ascii="Arial" w:hAnsi="Arial" w:cs="Arial"/>
          <w:sz w:val="28"/>
          <w:szCs w:val="28"/>
          <w:lang w:val="ru-RU"/>
        </w:rPr>
        <w:t>компьютерных</w:t>
      </w:r>
      <w:r w:rsidRPr="000C2829">
        <w:rPr>
          <w:rFonts w:ascii="Arial" w:eastAsia="Arial" w:hAnsi="Arial" w:cs="Arial"/>
          <w:sz w:val="28"/>
          <w:szCs w:val="28"/>
          <w:lang w:val="ru-RU"/>
        </w:rPr>
        <w:t xml:space="preserve"> </w:t>
      </w:r>
      <w:r w:rsidRPr="000C2829">
        <w:rPr>
          <w:rFonts w:ascii="Arial" w:hAnsi="Arial" w:cs="Arial"/>
          <w:sz w:val="28"/>
          <w:szCs w:val="28"/>
          <w:lang w:val="ru-RU"/>
        </w:rPr>
        <w:t>наук</w:t>
      </w:r>
    </w:p>
    <w:p w:rsidR="006D55A4" w:rsidRDefault="006D55A4" w:rsidP="006D55A4">
      <w:pPr>
        <w:pStyle w:val="21"/>
        <w:spacing w:before="120" w:line="240" w:lineRule="auto"/>
        <w:ind w:firstLine="0"/>
        <w:jc w:val="center"/>
        <w:rPr>
          <w:rFonts w:ascii="Arial" w:hAnsi="Arial" w:cs="Arial"/>
          <w:sz w:val="28"/>
          <w:szCs w:val="28"/>
          <w:lang w:val="ru-RU"/>
        </w:rPr>
      </w:pPr>
    </w:p>
    <w:p w:rsidR="006D55A4" w:rsidRDefault="006D55A4" w:rsidP="006D55A4">
      <w:pPr>
        <w:pStyle w:val="21"/>
        <w:spacing w:before="120" w:line="240" w:lineRule="auto"/>
        <w:ind w:firstLine="0"/>
        <w:jc w:val="center"/>
        <w:rPr>
          <w:rFonts w:ascii="Arial" w:hAnsi="Arial" w:cs="Arial"/>
          <w:sz w:val="28"/>
          <w:szCs w:val="28"/>
          <w:lang w:val="ru-RU"/>
        </w:rPr>
      </w:pPr>
    </w:p>
    <w:p w:rsidR="006D55A4" w:rsidRDefault="006D55A4" w:rsidP="006D55A4">
      <w:pPr>
        <w:pStyle w:val="21"/>
        <w:spacing w:before="120" w:line="240" w:lineRule="auto"/>
        <w:ind w:firstLine="0"/>
        <w:jc w:val="center"/>
        <w:rPr>
          <w:rFonts w:ascii="Arial" w:hAnsi="Arial" w:cs="Arial"/>
          <w:sz w:val="28"/>
          <w:szCs w:val="28"/>
          <w:lang w:val="ru-RU"/>
        </w:rPr>
      </w:pPr>
    </w:p>
    <w:p w:rsidR="006D55A4" w:rsidRDefault="006D55A4" w:rsidP="006D55A4">
      <w:pPr>
        <w:pStyle w:val="21"/>
        <w:spacing w:before="120" w:line="240" w:lineRule="auto"/>
        <w:ind w:firstLine="0"/>
        <w:jc w:val="center"/>
        <w:rPr>
          <w:rFonts w:ascii="Arial" w:hAnsi="Arial" w:cs="Arial"/>
          <w:sz w:val="28"/>
          <w:szCs w:val="28"/>
          <w:lang w:val="ru-RU"/>
        </w:rPr>
      </w:pPr>
    </w:p>
    <w:p w:rsidR="006D55A4" w:rsidRDefault="006D55A4" w:rsidP="006D55A4">
      <w:pPr>
        <w:pStyle w:val="21"/>
        <w:spacing w:before="120" w:line="240" w:lineRule="auto"/>
        <w:ind w:firstLine="0"/>
        <w:jc w:val="center"/>
        <w:rPr>
          <w:rFonts w:ascii="Arial" w:hAnsi="Arial" w:cs="Arial"/>
          <w:sz w:val="28"/>
          <w:szCs w:val="28"/>
          <w:lang w:val="ru-RU"/>
        </w:rPr>
      </w:pPr>
    </w:p>
    <w:p w:rsidR="006D55A4" w:rsidRPr="000C2829" w:rsidRDefault="006D55A4" w:rsidP="006D55A4">
      <w:pPr>
        <w:pStyle w:val="21"/>
        <w:spacing w:before="120" w:line="240" w:lineRule="auto"/>
        <w:ind w:firstLine="0"/>
        <w:jc w:val="center"/>
        <w:rPr>
          <w:rFonts w:ascii="Arial" w:hAnsi="Arial" w:cs="Arial"/>
          <w:sz w:val="28"/>
          <w:szCs w:val="28"/>
          <w:lang w:val="ru-RU"/>
        </w:rPr>
      </w:pPr>
    </w:p>
    <w:p w:rsidR="006D55A4" w:rsidRPr="000C2829" w:rsidRDefault="006D55A4" w:rsidP="006D55A4">
      <w:pPr>
        <w:pStyle w:val="21"/>
        <w:spacing w:before="120" w:line="240" w:lineRule="auto"/>
        <w:ind w:firstLine="0"/>
        <w:jc w:val="center"/>
        <w:rPr>
          <w:rFonts w:ascii="Arial" w:hAnsi="Arial" w:cs="Arial"/>
          <w:sz w:val="28"/>
          <w:szCs w:val="28"/>
          <w:lang w:val="ru-RU"/>
        </w:rPr>
      </w:pPr>
    </w:p>
    <w:p w:rsidR="006D55A4" w:rsidRPr="000C2829" w:rsidRDefault="006D55A4" w:rsidP="006D55A4">
      <w:pPr>
        <w:pStyle w:val="22"/>
        <w:spacing w:before="120" w:after="0" w:line="240" w:lineRule="auto"/>
        <w:ind w:firstLine="0"/>
        <w:jc w:val="center"/>
        <w:rPr>
          <w:rFonts w:ascii="Arial" w:eastAsia="Arial" w:hAnsi="Arial" w:cs="Arial"/>
          <w:szCs w:val="28"/>
          <w:lang w:val="ru-RU"/>
        </w:rPr>
      </w:pPr>
    </w:p>
    <w:p w:rsidR="006D55A4" w:rsidRPr="000C2829" w:rsidRDefault="006D55A4" w:rsidP="006D55A4">
      <w:pPr>
        <w:pStyle w:val="21"/>
        <w:spacing w:before="120" w:line="240" w:lineRule="auto"/>
        <w:ind w:firstLine="0"/>
        <w:jc w:val="center"/>
        <w:rPr>
          <w:rFonts w:ascii="Arial" w:hAnsi="Arial" w:cs="Arial"/>
          <w:sz w:val="28"/>
          <w:szCs w:val="28"/>
          <w:lang w:val="ru-RU"/>
        </w:rPr>
      </w:pPr>
      <w:r w:rsidRPr="000C2829">
        <w:rPr>
          <w:rFonts w:ascii="Arial" w:hAnsi="Arial" w:cs="Arial"/>
          <w:sz w:val="28"/>
          <w:szCs w:val="28"/>
          <w:lang w:val="ru-RU"/>
        </w:rPr>
        <w:t>Отчет по практикуму «Технологии программирования»</w:t>
      </w:r>
      <w:r w:rsidRPr="000C2829">
        <w:rPr>
          <w:rFonts w:ascii="Arial" w:eastAsia="Arial" w:hAnsi="Arial" w:cs="Arial"/>
          <w:szCs w:val="28"/>
          <w:lang w:val="ru-RU"/>
        </w:rPr>
        <w:t xml:space="preserve"> </w:t>
      </w:r>
    </w:p>
    <w:p w:rsidR="006D55A4" w:rsidRPr="000C2829" w:rsidRDefault="006D55A4" w:rsidP="006D55A4">
      <w:pPr>
        <w:pStyle w:val="21"/>
        <w:spacing w:before="120" w:line="240" w:lineRule="auto"/>
        <w:ind w:firstLine="0"/>
        <w:jc w:val="center"/>
        <w:rPr>
          <w:rFonts w:ascii="Arial" w:hAnsi="Arial" w:cs="Arial"/>
          <w:sz w:val="28"/>
          <w:szCs w:val="28"/>
          <w:lang w:val="ru-RU"/>
        </w:rPr>
      </w:pPr>
      <w:r w:rsidRPr="000C2829">
        <w:rPr>
          <w:rFonts w:ascii="Arial" w:hAnsi="Arial" w:cs="Arial"/>
          <w:sz w:val="28"/>
          <w:szCs w:val="28"/>
          <w:lang w:val="ru-RU"/>
        </w:rPr>
        <w:t>Проектная документация к задаче «</w:t>
      </w:r>
      <w:r>
        <w:rPr>
          <w:rFonts w:ascii="Arial" w:hAnsi="Arial" w:cs="Arial"/>
          <w:sz w:val="28"/>
          <w:szCs w:val="28"/>
          <w:lang w:val="ru-RU"/>
        </w:rPr>
        <w:t xml:space="preserve">Распределение загруженности в </w:t>
      </w:r>
      <w:r>
        <w:rPr>
          <w:rFonts w:ascii="Arial" w:hAnsi="Arial" w:cs="Arial"/>
          <w:sz w:val="28"/>
          <w:szCs w:val="28"/>
        </w:rPr>
        <w:t>Trello</w:t>
      </w:r>
      <w:r w:rsidRPr="000C2829">
        <w:rPr>
          <w:rFonts w:ascii="Arial" w:hAnsi="Arial" w:cs="Arial"/>
          <w:sz w:val="28"/>
          <w:szCs w:val="28"/>
          <w:lang w:val="ru-RU"/>
        </w:rPr>
        <w:t>»</w:t>
      </w:r>
    </w:p>
    <w:p w:rsidR="006D55A4" w:rsidRPr="000C2829" w:rsidRDefault="006D55A4" w:rsidP="006D55A4">
      <w:pPr>
        <w:pStyle w:val="21"/>
        <w:spacing w:before="120" w:line="240" w:lineRule="auto"/>
        <w:ind w:firstLine="0"/>
        <w:jc w:val="right"/>
        <w:rPr>
          <w:rFonts w:ascii="Arial" w:hAnsi="Arial" w:cs="Arial"/>
          <w:sz w:val="28"/>
          <w:szCs w:val="28"/>
          <w:lang w:val="ru-RU"/>
        </w:rPr>
      </w:pPr>
    </w:p>
    <w:p w:rsidR="006D55A4" w:rsidRDefault="006D55A4" w:rsidP="006D55A4">
      <w:pPr>
        <w:pStyle w:val="21"/>
        <w:spacing w:before="120" w:line="240" w:lineRule="auto"/>
        <w:ind w:firstLine="0"/>
        <w:jc w:val="right"/>
        <w:rPr>
          <w:rFonts w:ascii="Arial" w:hAnsi="Arial" w:cs="Arial"/>
          <w:sz w:val="28"/>
          <w:szCs w:val="28"/>
          <w:lang w:val="ru-RU"/>
        </w:rPr>
      </w:pPr>
    </w:p>
    <w:p w:rsidR="006D55A4" w:rsidRDefault="006D55A4" w:rsidP="006D55A4">
      <w:pPr>
        <w:pStyle w:val="21"/>
        <w:spacing w:before="120" w:line="240" w:lineRule="auto"/>
        <w:ind w:firstLine="0"/>
        <w:jc w:val="right"/>
        <w:rPr>
          <w:rFonts w:ascii="Arial" w:hAnsi="Arial" w:cs="Arial"/>
          <w:sz w:val="28"/>
          <w:szCs w:val="28"/>
          <w:lang w:val="ru-RU"/>
        </w:rPr>
      </w:pPr>
    </w:p>
    <w:p w:rsidR="006D55A4" w:rsidRDefault="006D55A4" w:rsidP="006D55A4">
      <w:pPr>
        <w:pStyle w:val="21"/>
        <w:spacing w:before="120" w:line="240" w:lineRule="auto"/>
        <w:ind w:firstLine="0"/>
        <w:jc w:val="right"/>
        <w:rPr>
          <w:rFonts w:ascii="Arial" w:hAnsi="Arial" w:cs="Arial"/>
          <w:sz w:val="28"/>
          <w:szCs w:val="28"/>
          <w:lang w:val="ru-RU"/>
        </w:rPr>
      </w:pPr>
    </w:p>
    <w:p w:rsidR="006D55A4" w:rsidRDefault="006D55A4" w:rsidP="006D55A4">
      <w:pPr>
        <w:pStyle w:val="21"/>
        <w:spacing w:before="120" w:line="240" w:lineRule="auto"/>
        <w:ind w:firstLine="0"/>
        <w:jc w:val="right"/>
        <w:rPr>
          <w:rFonts w:ascii="Arial" w:hAnsi="Arial" w:cs="Arial"/>
          <w:sz w:val="28"/>
          <w:szCs w:val="28"/>
          <w:lang w:val="ru-RU"/>
        </w:rPr>
      </w:pPr>
    </w:p>
    <w:p w:rsidR="006D55A4" w:rsidRDefault="006D55A4" w:rsidP="006D55A4">
      <w:pPr>
        <w:pStyle w:val="21"/>
        <w:spacing w:before="120" w:line="240" w:lineRule="auto"/>
        <w:ind w:firstLine="0"/>
        <w:jc w:val="right"/>
        <w:rPr>
          <w:rFonts w:ascii="Arial" w:hAnsi="Arial" w:cs="Arial"/>
          <w:sz w:val="28"/>
          <w:szCs w:val="28"/>
          <w:lang w:val="ru-RU"/>
        </w:rPr>
      </w:pPr>
    </w:p>
    <w:p w:rsidR="006D55A4" w:rsidRPr="000C2829" w:rsidRDefault="006D55A4" w:rsidP="006D55A4">
      <w:pPr>
        <w:pStyle w:val="21"/>
        <w:spacing w:before="120" w:line="240" w:lineRule="auto"/>
        <w:ind w:firstLine="0"/>
        <w:jc w:val="right"/>
        <w:rPr>
          <w:rFonts w:ascii="Arial" w:hAnsi="Arial" w:cs="Arial"/>
          <w:sz w:val="28"/>
          <w:szCs w:val="28"/>
          <w:lang w:val="ru-RU"/>
        </w:rPr>
      </w:pPr>
    </w:p>
    <w:p w:rsidR="006D55A4" w:rsidRPr="000C2829" w:rsidRDefault="006D55A4" w:rsidP="006D55A4">
      <w:pPr>
        <w:pStyle w:val="21"/>
        <w:spacing w:before="120" w:line="240" w:lineRule="auto"/>
        <w:ind w:firstLine="0"/>
        <w:jc w:val="right"/>
        <w:rPr>
          <w:rFonts w:ascii="Arial" w:hAnsi="Arial" w:cs="Arial"/>
          <w:sz w:val="28"/>
          <w:szCs w:val="28"/>
          <w:lang w:val="ru-RU"/>
        </w:rPr>
      </w:pPr>
    </w:p>
    <w:p w:rsidR="006D55A4" w:rsidRDefault="006D55A4" w:rsidP="006D55A4">
      <w:pPr>
        <w:pStyle w:val="21"/>
        <w:spacing w:before="120"/>
        <w:ind w:firstLine="0"/>
        <w:jc w:val="right"/>
        <w:rPr>
          <w:rFonts w:ascii="Arial" w:hAnsi="Arial" w:cs="Arial"/>
          <w:sz w:val="28"/>
          <w:szCs w:val="28"/>
          <w:lang w:val="ru-RU"/>
        </w:rPr>
      </w:pPr>
    </w:p>
    <w:p w:rsidR="006D55A4" w:rsidRDefault="006D55A4" w:rsidP="006D55A4">
      <w:pPr>
        <w:pStyle w:val="21"/>
        <w:spacing w:before="120"/>
        <w:ind w:firstLine="0"/>
        <w:jc w:val="right"/>
        <w:rPr>
          <w:rFonts w:ascii="Arial" w:hAnsi="Arial" w:cs="Arial"/>
          <w:sz w:val="24"/>
          <w:szCs w:val="24"/>
          <w:lang w:val="ru-RU"/>
        </w:rPr>
      </w:pPr>
      <w:r w:rsidRPr="000C2829">
        <w:rPr>
          <w:rFonts w:ascii="Arial" w:hAnsi="Arial" w:cs="Arial"/>
          <w:sz w:val="28"/>
          <w:szCs w:val="28"/>
          <w:lang w:val="ru-RU"/>
        </w:rPr>
        <w:t>Со</w:t>
      </w:r>
      <w:r>
        <w:rPr>
          <w:rFonts w:ascii="Arial" w:hAnsi="Arial" w:cs="Arial"/>
          <w:sz w:val="28"/>
          <w:szCs w:val="28"/>
          <w:lang w:val="ru-RU"/>
        </w:rPr>
        <w:t>став команды: Д.И. Науменко, Н.</w:t>
      </w:r>
      <w:r w:rsidR="0023474C">
        <w:rPr>
          <w:rFonts w:ascii="Arial" w:hAnsi="Arial" w:cs="Arial"/>
          <w:sz w:val="28"/>
          <w:szCs w:val="28"/>
          <w:lang w:val="ru-RU"/>
        </w:rPr>
        <w:t xml:space="preserve">С. </w:t>
      </w:r>
      <w:proofErr w:type="spellStart"/>
      <w:r w:rsidR="0023474C">
        <w:rPr>
          <w:rFonts w:ascii="Arial" w:hAnsi="Arial" w:cs="Arial"/>
          <w:sz w:val="28"/>
          <w:szCs w:val="28"/>
          <w:lang w:val="ru-RU"/>
        </w:rPr>
        <w:t>Смольянинов</w:t>
      </w:r>
      <w:proofErr w:type="spellEnd"/>
    </w:p>
    <w:p w:rsidR="006D55A4" w:rsidRDefault="006D55A4" w:rsidP="006D55A4">
      <w:pPr>
        <w:pStyle w:val="21"/>
        <w:spacing w:before="120" w:line="240" w:lineRule="auto"/>
        <w:ind w:firstLine="0"/>
        <w:jc w:val="right"/>
        <w:rPr>
          <w:rFonts w:ascii="Arial" w:hAnsi="Arial" w:cs="Arial"/>
          <w:sz w:val="24"/>
          <w:szCs w:val="24"/>
          <w:lang w:val="ru-RU"/>
        </w:rPr>
      </w:pPr>
    </w:p>
    <w:p w:rsidR="006D55A4" w:rsidRDefault="006D55A4" w:rsidP="006D55A4">
      <w:pPr>
        <w:pStyle w:val="21"/>
        <w:spacing w:before="120" w:line="240" w:lineRule="auto"/>
        <w:ind w:firstLine="0"/>
        <w:jc w:val="right"/>
        <w:rPr>
          <w:rFonts w:ascii="Arial" w:hAnsi="Arial" w:cs="Arial"/>
          <w:sz w:val="24"/>
          <w:szCs w:val="24"/>
          <w:lang w:val="ru-RU"/>
        </w:rPr>
      </w:pPr>
    </w:p>
    <w:p w:rsidR="006D55A4" w:rsidRDefault="006D55A4" w:rsidP="006D55A4">
      <w:pPr>
        <w:pStyle w:val="21"/>
        <w:spacing w:before="120" w:line="240" w:lineRule="auto"/>
        <w:ind w:firstLine="0"/>
        <w:jc w:val="right"/>
        <w:rPr>
          <w:rFonts w:ascii="Arial" w:hAnsi="Arial" w:cs="Arial"/>
          <w:sz w:val="24"/>
          <w:szCs w:val="24"/>
          <w:lang w:val="ru-RU"/>
        </w:rPr>
      </w:pPr>
    </w:p>
    <w:p w:rsidR="006D55A4" w:rsidRPr="000C2829" w:rsidRDefault="006D55A4" w:rsidP="006D55A4">
      <w:pPr>
        <w:pStyle w:val="21"/>
        <w:spacing w:before="120" w:line="240" w:lineRule="auto"/>
        <w:ind w:firstLine="0"/>
        <w:jc w:val="right"/>
        <w:rPr>
          <w:rFonts w:ascii="Arial" w:hAnsi="Arial" w:cs="Arial"/>
          <w:sz w:val="24"/>
          <w:szCs w:val="24"/>
          <w:lang w:val="ru-RU"/>
        </w:rPr>
      </w:pPr>
    </w:p>
    <w:p w:rsidR="006D55A4" w:rsidRPr="000C2829" w:rsidRDefault="006D55A4" w:rsidP="006D55A4">
      <w:pPr>
        <w:jc w:val="center"/>
        <w:rPr>
          <w:rFonts w:ascii="Arial" w:hAnsi="Arial" w:cs="Arial"/>
          <w:bCs/>
        </w:rPr>
      </w:pPr>
    </w:p>
    <w:p w:rsidR="0023474C" w:rsidRDefault="0023474C" w:rsidP="0023474C">
      <w:pPr>
        <w:jc w:val="center"/>
        <w:rPr>
          <w:rFonts w:ascii="Arial" w:hAnsi="Arial" w:cs="Arial"/>
          <w:bCs/>
          <w:sz w:val="28"/>
          <w:szCs w:val="28"/>
        </w:rPr>
        <w:sectPr w:rsidR="0023474C" w:rsidSect="0023474C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Arial" w:hAnsi="Arial" w:cs="Arial"/>
          <w:bCs/>
          <w:sz w:val="28"/>
          <w:szCs w:val="28"/>
        </w:rPr>
        <w:t>Воронеж 2019</w:t>
      </w:r>
    </w:p>
    <w:p w:rsidR="0023474C" w:rsidRDefault="0023474C" w:rsidP="0023474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Содержание</w:t>
      </w:r>
    </w:p>
    <w:p w:rsidR="0023474C" w:rsidRPr="0023474C" w:rsidRDefault="0023474C" w:rsidP="0023474C">
      <w:pPr>
        <w:rPr>
          <w:rFonts w:ascii="Times New Roman" w:hAnsi="Times New Roman" w:cs="Times New Roman"/>
          <w:b/>
          <w:sz w:val="32"/>
          <w:szCs w:val="32"/>
          <w:lang w:val="en-US"/>
        </w:rPr>
        <w:sectPr w:rsidR="0023474C" w:rsidRPr="0023474C" w:rsidSect="0023474C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TBD</w:t>
      </w:r>
    </w:p>
    <w:p w:rsidR="0023474C" w:rsidRPr="0023474C" w:rsidRDefault="0023474C" w:rsidP="0023474C">
      <w:pPr>
        <w:pStyle w:val="Header1"/>
      </w:pPr>
      <w:r w:rsidRPr="0023474C">
        <w:lastRenderedPageBreak/>
        <w:t>АНАЛИЗ ПРЕДМЕТНОЙ ОБЛАСТИ</w:t>
      </w:r>
    </w:p>
    <w:p w:rsidR="00D12378" w:rsidRDefault="00505464" w:rsidP="0023474C">
      <w:pPr>
        <w:pStyle w:val="Regular"/>
      </w:pPr>
      <w:r w:rsidRPr="00D12378">
        <w:tab/>
        <w:t xml:space="preserve">Trello – </w:t>
      </w:r>
      <w:proofErr w:type="spellStart"/>
      <w:r w:rsidRPr="00D12378">
        <w:t>популярный</w:t>
      </w:r>
      <w:proofErr w:type="spellEnd"/>
      <w:r w:rsidRPr="00D12378">
        <w:t xml:space="preserve"> </w:t>
      </w:r>
      <w:proofErr w:type="spellStart"/>
      <w:r w:rsidRPr="00D12378">
        <w:t>бесплатный</w:t>
      </w:r>
      <w:proofErr w:type="spellEnd"/>
      <w:r w:rsidRPr="00D12378">
        <w:t xml:space="preserve"> </w:t>
      </w:r>
      <w:proofErr w:type="spellStart"/>
      <w:r w:rsidRPr="00D12378">
        <w:t>сервис</w:t>
      </w:r>
      <w:proofErr w:type="spellEnd"/>
      <w:r w:rsidRPr="00D12378">
        <w:t xml:space="preserve"> </w:t>
      </w:r>
      <w:proofErr w:type="spellStart"/>
      <w:r w:rsidRPr="00D12378">
        <w:t>для</w:t>
      </w:r>
      <w:proofErr w:type="spellEnd"/>
      <w:r w:rsidRPr="00D12378">
        <w:t xml:space="preserve"> </w:t>
      </w:r>
      <w:proofErr w:type="spellStart"/>
      <w:r w:rsidRPr="00D12378">
        <w:t>управления</w:t>
      </w:r>
      <w:proofErr w:type="spellEnd"/>
      <w:r w:rsidRPr="00D12378">
        <w:t xml:space="preserve"> </w:t>
      </w:r>
      <w:proofErr w:type="spellStart"/>
      <w:r w:rsidR="00F3127D" w:rsidRPr="00D12378">
        <w:t>командными</w:t>
      </w:r>
      <w:proofErr w:type="spellEnd"/>
      <w:r w:rsidR="00F3127D" w:rsidRPr="00D12378">
        <w:t xml:space="preserve"> </w:t>
      </w:r>
      <w:proofErr w:type="spellStart"/>
      <w:r w:rsidR="00F3127D" w:rsidRPr="00D12378">
        <w:t>проектами</w:t>
      </w:r>
      <w:proofErr w:type="spellEnd"/>
      <w:r w:rsidR="00F3127D" w:rsidRPr="00D12378">
        <w:t>.</w:t>
      </w:r>
      <w:r w:rsidR="00D12378" w:rsidRPr="00D12378">
        <w:rPr>
          <w:lang w:val="ru-RU"/>
        </w:rPr>
        <w:t xml:space="preserve"> А</w:t>
      </w:r>
      <w:proofErr w:type="spellStart"/>
      <w:r w:rsidR="00D12378">
        <w:t>налогичен</w:t>
      </w:r>
      <w:proofErr w:type="spellEnd"/>
      <w:r w:rsidR="00D12378">
        <w:t xml:space="preserve"> </w:t>
      </w:r>
      <w:proofErr w:type="spellStart"/>
      <w:r w:rsidR="00D12378">
        <w:t>сервису</w:t>
      </w:r>
      <w:proofErr w:type="spellEnd"/>
      <w:r w:rsidR="00D12378">
        <w:t xml:space="preserve"> Jira</w:t>
      </w:r>
      <w:r w:rsidR="00D12378" w:rsidRPr="00D12378">
        <w:rPr>
          <w:lang w:val="ru-RU"/>
        </w:rPr>
        <w:t xml:space="preserve">, </w:t>
      </w:r>
      <w:proofErr w:type="spellStart"/>
      <w:r w:rsidR="00D12378">
        <w:t>но</w:t>
      </w:r>
      <w:proofErr w:type="spellEnd"/>
      <w:r w:rsidR="00D12378">
        <w:t xml:space="preserve">, в </w:t>
      </w:r>
      <w:proofErr w:type="spellStart"/>
      <w:r w:rsidR="00D12378">
        <w:t>отличии</w:t>
      </w:r>
      <w:proofErr w:type="spellEnd"/>
      <w:r w:rsidR="00D12378">
        <w:t xml:space="preserve"> </w:t>
      </w:r>
      <w:proofErr w:type="spellStart"/>
      <w:r w:rsidR="00D12378">
        <w:t>от</w:t>
      </w:r>
      <w:proofErr w:type="spellEnd"/>
      <w:r w:rsidR="00D12378">
        <w:t xml:space="preserve"> </w:t>
      </w:r>
      <w:proofErr w:type="spellStart"/>
      <w:r w:rsidR="00D12378">
        <w:t>второго</w:t>
      </w:r>
      <w:proofErr w:type="spellEnd"/>
      <w:r w:rsidR="00D12378">
        <w:t xml:space="preserve">, </w:t>
      </w:r>
      <w:proofErr w:type="spellStart"/>
      <w:r w:rsidR="00D12378">
        <w:t>свободно</w:t>
      </w:r>
      <w:proofErr w:type="spellEnd"/>
      <w:r w:rsidR="00D12378">
        <w:t xml:space="preserve"> </w:t>
      </w:r>
      <w:proofErr w:type="spellStart"/>
      <w:r w:rsidR="00D12378">
        <w:t>распространяемый</w:t>
      </w:r>
      <w:proofErr w:type="spellEnd"/>
      <w:r w:rsidR="00D12378">
        <w:t xml:space="preserve">. </w:t>
      </w:r>
      <w:proofErr w:type="spellStart"/>
      <w:r w:rsidR="00D12378">
        <w:t>Количество</w:t>
      </w:r>
      <w:proofErr w:type="spellEnd"/>
      <w:r w:rsidR="00D12378">
        <w:t xml:space="preserve"> </w:t>
      </w:r>
      <w:proofErr w:type="spellStart"/>
      <w:r w:rsidR="00D12378">
        <w:t>пользователей</w:t>
      </w:r>
      <w:proofErr w:type="spellEnd"/>
      <w:r w:rsidR="00D12378">
        <w:t xml:space="preserve"> в Trello</w:t>
      </w:r>
      <w:r w:rsidR="00D12378" w:rsidRPr="00D12378">
        <w:rPr>
          <w:lang w:val="ru-RU"/>
        </w:rPr>
        <w:t xml:space="preserve"> </w:t>
      </w:r>
      <w:proofErr w:type="spellStart"/>
      <w:r w:rsidR="00D12378">
        <w:t>уже</w:t>
      </w:r>
      <w:proofErr w:type="spellEnd"/>
      <w:r w:rsidR="00D12378">
        <w:t xml:space="preserve"> к 2012 </w:t>
      </w:r>
      <w:proofErr w:type="spellStart"/>
      <w:r w:rsidR="00D12378">
        <w:t>году</w:t>
      </w:r>
      <w:proofErr w:type="spellEnd"/>
      <w:r w:rsidR="00D12378">
        <w:t xml:space="preserve"> </w:t>
      </w:r>
      <w:proofErr w:type="spellStart"/>
      <w:r w:rsidR="00D12378">
        <w:t>составило</w:t>
      </w:r>
      <w:proofErr w:type="spellEnd"/>
      <w:r w:rsidR="00D12378">
        <w:t xml:space="preserve"> </w:t>
      </w:r>
      <w:proofErr w:type="spellStart"/>
      <w:r w:rsidR="00D12378">
        <w:t>более</w:t>
      </w:r>
      <w:proofErr w:type="spellEnd"/>
      <w:r w:rsidR="00D12378">
        <w:t xml:space="preserve"> 1 </w:t>
      </w:r>
      <w:proofErr w:type="spellStart"/>
      <w:r w:rsidR="00D12378">
        <w:t>миллиона</w:t>
      </w:r>
      <w:proofErr w:type="spellEnd"/>
      <w:r w:rsidR="00D12378">
        <w:t xml:space="preserve"> </w:t>
      </w:r>
      <w:proofErr w:type="spellStart"/>
      <w:r w:rsidR="00D12378">
        <w:t>пользователей</w:t>
      </w:r>
      <w:proofErr w:type="spellEnd"/>
      <w:r w:rsidR="00D12378">
        <w:t xml:space="preserve">. </w:t>
      </w:r>
      <w:proofErr w:type="spellStart"/>
      <w:r w:rsidR="00D12378">
        <w:t>Сейчас</w:t>
      </w:r>
      <w:proofErr w:type="spellEnd"/>
      <w:r w:rsidR="00D12378">
        <w:t xml:space="preserve"> </w:t>
      </w:r>
      <w:proofErr w:type="spellStart"/>
      <w:r w:rsidR="00D12378">
        <w:t>этот</w:t>
      </w:r>
      <w:proofErr w:type="spellEnd"/>
      <w:r w:rsidR="00D12378">
        <w:t xml:space="preserve"> </w:t>
      </w:r>
      <w:proofErr w:type="spellStart"/>
      <w:r w:rsidR="00D12378">
        <w:t>сервис</w:t>
      </w:r>
      <w:proofErr w:type="spellEnd"/>
      <w:r w:rsidR="00D12378">
        <w:t xml:space="preserve"> </w:t>
      </w:r>
      <w:proofErr w:type="spellStart"/>
      <w:r w:rsidR="00D12378">
        <w:t>используется</w:t>
      </w:r>
      <w:proofErr w:type="spellEnd"/>
      <w:r w:rsidR="00D12378">
        <w:t xml:space="preserve"> </w:t>
      </w:r>
      <w:proofErr w:type="spellStart"/>
      <w:r w:rsidR="00D12378">
        <w:t>очень</w:t>
      </w:r>
      <w:proofErr w:type="spellEnd"/>
      <w:r w:rsidR="00D12378">
        <w:t xml:space="preserve"> </w:t>
      </w:r>
      <w:proofErr w:type="spellStart"/>
      <w:r w:rsidR="00D12378">
        <w:t>многими</w:t>
      </w:r>
      <w:proofErr w:type="spellEnd"/>
      <w:r w:rsidR="00D12378">
        <w:t xml:space="preserve"> </w:t>
      </w:r>
      <w:proofErr w:type="spellStart"/>
      <w:r w:rsidR="00D12378">
        <w:t>командами</w:t>
      </w:r>
      <w:proofErr w:type="spellEnd"/>
      <w:r w:rsidR="00D12378">
        <w:t xml:space="preserve"> – </w:t>
      </w:r>
      <w:proofErr w:type="spellStart"/>
      <w:r w:rsidR="00D12378">
        <w:t>как</w:t>
      </w:r>
      <w:proofErr w:type="spellEnd"/>
      <w:r w:rsidR="00D12378">
        <w:t xml:space="preserve"> </w:t>
      </w:r>
      <w:proofErr w:type="spellStart"/>
      <w:r w:rsidR="00D12378">
        <w:t>крупными</w:t>
      </w:r>
      <w:proofErr w:type="spellEnd"/>
      <w:r w:rsidR="00D12378">
        <w:t xml:space="preserve"> </w:t>
      </w:r>
      <w:proofErr w:type="spellStart"/>
      <w:r w:rsidR="00D12378">
        <w:t>проектами</w:t>
      </w:r>
      <w:proofErr w:type="spellEnd"/>
      <w:r w:rsidR="00D12378">
        <w:t xml:space="preserve">, </w:t>
      </w:r>
      <w:proofErr w:type="spellStart"/>
      <w:r w:rsidR="00D12378">
        <w:t>так</w:t>
      </w:r>
      <w:proofErr w:type="spellEnd"/>
      <w:r w:rsidR="00D12378">
        <w:t xml:space="preserve"> и </w:t>
      </w:r>
      <w:proofErr w:type="spellStart"/>
      <w:r w:rsidR="00D12378">
        <w:t>небольшими</w:t>
      </w:r>
      <w:proofErr w:type="spellEnd"/>
      <w:r w:rsidR="00D12378">
        <w:t xml:space="preserve"> </w:t>
      </w:r>
      <w:proofErr w:type="spellStart"/>
      <w:r w:rsidR="00D12378">
        <w:t>стартапами</w:t>
      </w:r>
      <w:proofErr w:type="spellEnd"/>
      <w:r w:rsidR="00D12378">
        <w:t>.</w:t>
      </w:r>
    </w:p>
    <w:p w:rsidR="00F55F4E" w:rsidRDefault="00F3127D" w:rsidP="0023474C">
      <w:pPr>
        <w:pStyle w:val="Regular"/>
      </w:pPr>
      <w:r w:rsidRPr="00D12378">
        <w:t xml:space="preserve">В </w:t>
      </w:r>
      <w:r w:rsidR="00D12378">
        <w:t>Trello</w:t>
      </w:r>
      <w:r w:rsidRPr="00D12378">
        <w:t xml:space="preserve"> </w:t>
      </w:r>
      <w:proofErr w:type="spellStart"/>
      <w:r w:rsidRPr="00D12378">
        <w:t>присутствует</w:t>
      </w:r>
      <w:proofErr w:type="spellEnd"/>
      <w:r w:rsidRPr="00D12378">
        <w:t xml:space="preserve"> </w:t>
      </w:r>
      <w:proofErr w:type="spellStart"/>
      <w:r w:rsidRPr="00D12378">
        <w:t>удобный</w:t>
      </w:r>
      <w:proofErr w:type="spellEnd"/>
      <w:r w:rsidRPr="00D12378">
        <w:t xml:space="preserve"> </w:t>
      </w:r>
      <w:proofErr w:type="spellStart"/>
      <w:r w:rsidRPr="00D12378">
        <w:t>интерфейс</w:t>
      </w:r>
      <w:proofErr w:type="spellEnd"/>
      <w:r w:rsidRPr="00D12378">
        <w:t xml:space="preserve"> </w:t>
      </w:r>
      <w:proofErr w:type="spellStart"/>
      <w:r w:rsidRPr="00D12378">
        <w:t>для</w:t>
      </w:r>
      <w:proofErr w:type="spellEnd"/>
      <w:r w:rsidRPr="00D12378">
        <w:t xml:space="preserve"> </w:t>
      </w:r>
      <w:proofErr w:type="spellStart"/>
      <w:r w:rsidRPr="00D12378">
        <w:t>контроля</w:t>
      </w:r>
      <w:proofErr w:type="spellEnd"/>
      <w:r w:rsidRPr="00D12378">
        <w:t xml:space="preserve"> </w:t>
      </w:r>
      <w:proofErr w:type="spellStart"/>
      <w:r w:rsidRPr="00D12378">
        <w:t>заданий</w:t>
      </w:r>
      <w:proofErr w:type="spellEnd"/>
      <w:r w:rsidRPr="00D12378">
        <w:t xml:space="preserve"> и </w:t>
      </w:r>
      <w:proofErr w:type="spellStart"/>
      <w:r w:rsidRPr="00D12378">
        <w:t>отслеживания</w:t>
      </w:r>
      <w:proofErr w:type="spellEnd"/>
      <w:r w:rsidRPr="00D12378">
        <w:t xml:space="preserve"> </w:t>
      </w:r>
      <w:proofErr w:type="spellStart"/>
      <w:r w:rsidRPr="00D12378">
        <w:t>их</w:t>
      </w:r>
      <w:proofErr w:type="spellEnd"/>
      <w:r w:rsidRPr="00D12378">
        <w:t xml:space="preserve"> </w:t>
      </w:r>
      <w:proofErr w:type="spellStart"/>
      <w:r w:rsidRPr="00D12378">
        <w:t>ста</w:t>
      </w:r>
      <w:r w:rsidR="00D12378">
        <w:t>туса</w:t>
      </w:r>
      <w:proofErr w:type="spellEnd"/>
      <w:r w:rsidR="00D12378">
        <w:t xml:space="preserve">. </w:t>
      </w:r>
      <w:proofErr w:type="spellStart"/>
      <w:r w:rsidR="00D12378">
        <w:t>Однако</w:t>
      </w:r>
      <w:proofErr w:type="spellEnd"/>
      <w:r w:rsidR="00D12378">
        <w:t xml:space="preserve">, </w:t>
      </w:r>
      <w:proofErr w:type="spellStart"/>
      <w:r w:rsidR="00D12378">
        <w:t>несмотря</w:t>
      </w:r>
      <w:proofErr w:type="spellEnd"/>
      <w:r w:rsidR="00D12378">
        <w:t xml:space="preserve"> </w:t>
      </w:r>
      <w:proofErr w:type="spellStart"/>
      <w:r w:rsidR="00D12378">
        <w:t>на</w:t>
      </w:r>
      <w:proofErr w:type="spellEnd"/>
      <w:r w:rsidR="00D12378">
        <w:t xml:space="preserve"> </w:t>
      </w:r>
      <w:proofErr w:type="spellStart"/>
      <w:r w:rsidR="00D12378">
        <w:t>многие</w:t>
      </w:r>
      <w:proofErr w:type="spellEnd"/>
      <w:r w:rsidRPr="00D12378">
        <w:t>,</w:t>
      </w:r>
      <w:r w:rsidR="00D12378" w:rsidRPr="00D12378">
        <w:rPr>
          <w:lang w:val="ru-RU"/>
        </w:rPr>
        <w:t xml:space="preserve"> </w:t>
      </w:r>
      <w:r w:rsidR="00D12378" w:rsidRPr="00D12378">
        <w:t xml:space="preserve">в </w:t>
      </w:r>
      <w:proofErr w:type="spellStart"/>
      <w:r w:rsidR="00D12378" w:rsidRPr="00D12378">
        <w:t>том</w:t>
      </w:r>
      <w:proofErr w:type="spellEnd"/>
      <w:r w:rsidR="00D12378" w:rsidRPr="00D12378">
        <w:t xml:space="preserve"> </w:t>
      </w:r>
      <w:proofErr w:type="spellStart"/>
      <w:r w:rsidR="00D12378" w:rsidRPr="00D12378">
        <w:t>числе</w:t>
      </w:r>
      <w:proofErr w:type="spellEnd"/>
      <w:r w:rsidR="00D12378" w:rsidRPr="00D12378">
        <w:t xml:space="preserve"> и </w:t>
      </w:r>
      <w:proofErr w:type="spellStart"/>
      <w:r w:rsidR="00D12378" w:rsidRPr="00D12378">
        <w:t>пользовательские</w:t>
      </w:r>
      <w:proofErr w:type="spellEnd"/>
      <w:r w:rsidR="00D12378" w:rsidRPr="00D12378">
        <w:t>,</w:t>
      </w:r>
      <w:r w:rsidR="00D12378">
        <w:t xml:space="preserve"> </w:t>
      </w:r>
      <w:proofErr w:type="spellStart"/>
      <w:r w:rsidR="00D12378" w:rsidRPr="00D12378">
        <w:t>расширения</w:t>
      </w:r>
      <w:proofErr w:type="spellEnd"/>
      <w:r w:rsidR="00D12378">
        <w:t>,</w:t>
      </w:r>
      <w:r w:rsidRPr="00D12378">
        <w:t xml:space="preserve"> в Trello </w:t>
      </w:r>
      <w:proofErr w:type="spellStart"/>
      <w:r w:rsidRPr="00D12378">
        <w:t>отсутствуют</w:t>
      </w:r>
      <w:proofErr w:type="spellEnd"/>
      <w:r w:rsidRPr="00D12378">
        <w:t xml:space="preserve"> </w:t>
      </w:r>
      <w:proofErr w:type="spellStart"/>
      <w:r w:rsidRPr="00D12378">
        <w:t>механизмы</w:t>
      </w:r>
      <w:proofErr w:type="spellEnd"/>
      <w:r w:rsidRPr="00D12378">
        <w:t xml:space="preserve"> </w:t>
      </w:r>
      <w:proofErr w:type="spellStart"/>
      <w:r w:rsidRPr="00D12378">
        <w:t>балансировки</w:t>
      </w:r>
      <w:proofErr w:type="spellEnd"/>
      <w:r w:rsidRPr="00D12378">
        <w:t xml:space="preserve"> </w:t>
      </w:r>
      <w:proofErr w:type="spellStart"/>
      <w:r w:rsidRPr="00D12378">
        <w:t>загруженности</w:t>
      </w:r>
      <w:proofErr w:type="spellEnd"/>
      <w:r w:rsidR="00D12378">
        <w:t xml:space="preserve"> </w:t>
      </w:r>
      <w:proofErr w:type="spellStart"/>
      <w:r w:rsidR="00D12378">
        <w:t>исполнителей</w:t>
      </w:r>
      <w:proofErr w:type="spellEnd"/>
      <w:r w:rsidRPr="00D12378">
        <w:t xml:space="preserve"> в </w:t>
      </w:r>
      <w:proofErr w:type="spellStart"/>
      <w:r w:rsidRPr="00D12378">
        <w:t>команде</w:t>
      </w:r>
      <w:proofErr w:type="spellEnd"/>
      <w:r w:rsidRPr="00D12378">
        <w:t>.</w:t>
      </w:r>
    </w:p>
    <w:p w:rsidR="00F3127D" w:rsidRDefault="00D12378" w:rsidP="0023474C">
      <w:pPr>
        <w:pStyle w:val="Regular"/>
      </w:pPr>
      <w:proofErr w:type="spellStart"/>
      <w:r>
        <w:t>Расширения</w:t>
      </w:r>
      <w:proofErr w:type="spellEnd"/>
      <w:r>
        <w:t xml:space="preserve"> </w:t>
      </w:r>
      <w:proofErr w:type="spellStart"/>
      <w:r>
        <w:t>позволяют</w:t>
      </w:r>
      <w:proofErr w:type="spellEnd"/>
      <w:r>
        <w:t xml:space="preserve"> </w:t>
      </w:r>
      <w:proofErr w:type="spellStart"/>
      <w:r>
        <w:t>нам</w:t>
      </w:r>
      <w:proofErr w:type="spellEnd"/>
      <w:r>
        <w:t xml:space="preserve"> </w:t>
      </w:r>
      <w:proofErr w:type="spellStart"/>
      <w:r>
        <w:t>ввести</w:t>
      </w:r>
      <w:proofErr w:type="spellEnd"/>
      <w:r>
        <w:t xml:space="preserve"> </w:t>
      </w:r>
      <w:proofErr w:type="spellStart"/>
      <w:r>
        <w:t>понятие</w:t>
      </w:r>
      <w:proofErr w:type="spellEnd"/>
      <w:r>
        <w:t xml:space="preserve"> «</w:t>
      </w:r>
      <w:proofErr w:type="spellStart"/>
      <w:r>
        <w:t>Стори</w:t>
      </w:r>
      <w:proofErr w:type="spellEnd"/>
      <w:r>
        <w:t xml:space="preserve"> </w:t>
      </w:r>
      <w:proofErr w:type="spellStart"/>
      <w:r>
        <w:t>поинты</w:t>
      </w:r>
      <w:proofErr w:type="spellEnd"/>
      <w:r>
        <w:t xml:space="preserve">». </w:t>
      </w:r>
      <w:proofErr w:type="spellStart"/>
      <w:r>
        <w:t>Стори</w:t>
      </w:r>
      <w:proofErr w:type="spellEnd"/>
      <w:r>
        <w:t xml:space="preserve"> </w:t>
      </w:r>
      <w:proofErr w:type="spellStart"/>
      <w:r>
        <w:t>поинты</w:t>
      </w:r>
      <w:proofErr w:type="spellEnd"/>
      <w:r>
        <w:t xml:space="preserve"> –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очки</w:t>
      </w:r>
      <w:proofErr w:type="spellEnd"/>
      <w:r>
        <w:t xml:space="preserve">, с </w:t>
      </w:r>
      <w:proofErr w:type="spellStart"/>
      <w:r>
        <w:t>помощью</w:t>
      </w:r>
      <w:proofErr w:type="spellEnd"/>
      <w:r>
        <w:t xml:space="preserve"> </w:t>
      </w:r>
      <w:proofErr w:type="spellStart"/>
      <w:r>
        <w:t>которых</w:t>
      </w:r>
      <w:proofErr w:type="spellEnd"/>
      <w:r>
        <w:t xml:space="preserve"> </w:t>
      </w:r>
      <w:proofErr w:type="spellStart"/>
      <w:r>
        <w:t>исполнитель</w:t>
      </w:r>
      <w:proofErr w:type="spellEnd"/>
      <w:r>
        <w:t xml:space="preserve"> </w:t>
      </w:r>
      <w:proofErr w:type="spellStart"/>
      <w:r>
        <w:t>оценивает</w:t>
      </w:r>
      <w:proofErr w:type="spellEnd"/>
      <w:r>
        <w:t xml:space="preserve"> </w:t>
      </w:r>
      <w:proofErr w:type="spellStart"/>
      <w:r>
        <w:t>сколько</w:t>
      </w:r>
      <w:proofErr w:type="spellEnd"/>
      <w:r>
        <w:t xml:space="preserve"> </w:t>
      </w:r>
      <w:proofErr w:type="spellStart"/>
      <w:r>
        <w:t>времени</w:t>
      </w:r>
      <w:proofErr w:type="spellEnd"/>
      <w:r>
        <w:t xml:space="preserve"> </w:t>
      </w:r>
      <w:proofErr w:type="spellStart"/>
      <w:r>
        <w:t>он</w:t>
      </w:r>
      <w:proofErr w:type="spellEnd"/>
      <w:r>
        <w:t xml:space="preserve"> </w:t>
      </w:r>
      <w:proofErr w:type="spellStart"/>
      <w:r>
        <w:t>затрати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выполнение</w:t>
      </w:r>
      <w:proofErr w:type="spellEnd"/>
      <w:r>
        <w:t xml:space="preserve"> </w:t>
      </w:r>
      <w:proofErr w:type="spellStart"/>
      <w:r>
        <w:t>того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иного</w:t>
      </w:r>
      <w:proofErr w:type="spellEnd"/>
      <w:r>
        <w:t xml:space="preserve"> </w:t>
      </w:r>
      <w:proofErr w:type="spellStart"/>
      <w:r>
        <w:t>задания</w:t>
      </w:r>
      <w:proofErr w:type="spellEnd"/>
      <w:r>
        <w:t xml:space="preserve">. </w:t>
      </w:r>
      <w:proofErr w:type="spellStart"/>
      <w:r>
        <w:t>Но</w:t>
      </w:r>
      <w:proofErr w:type="spellEnd"/>
      <w:r>
        <w:t xml:space="preserve">,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мы</w:t>
      </w:r>
      <w:proofErr w:type="spellEnd"/>
      <w:r>
        <w:t xml:space="preserve"> и </w:t>
      </w:r>
      <w:proofErr w:type="spellStart"/>
      <w:r>
        <w:t>сказали</w:t>
      </w:r>
      <w:proofErr w:type="spellEnd"/>
      <w:r>
        <w:t xml:space="preserve"> </w:t>
      </w:r>
      <w:proofErr w:type="spellStart"/>
      <w:r>
        <w:t>ранее</w:t>
      </w:r>
      <w:proofErr w:type="spellEnd"/>
      <w:r>
        <w:t xml:space="preserve">, </w:t>
      </w:r>
      <w:proofErr w:type="spellStart"/>
      <w:r>
        <w:t>нет</w:t>
      </w:r>
      <w:proofErr w:type="spellEnd"/>
      <w:r>
        <w:t xml:space="preserve"> </w:t>
      </w:r>
      <w:proofErr w:type="spellStart"/>
      <w:r>
        <w:t>никакого</w:t>
      </w:r>
      <w:proofErr w:type="spellEnd"/>
      <w:r>
        <w:t xml:space="preserve"> </w:t>
      </w:r>
      <w:proofErr w:type="spellStart"/>
      <w:r>
        <w:t>механизма</w:t>
      </w:r>
      <w:proofErr w:type="spellEnd"/>
      <w:r>
        <w:t xml:space="preserve">, с </w:t>
      </w:r>
      <w:proofErr w:type="spellStart"/>
      <w:r>
        <w:t>помощью</w:t>
      </w:r>
      <w:proofErr w:type="spellEnd"/>
      <w:r>
        <w:t xml:space="preserve"> </w:t>
      </w:r>
      <w:proofErr w:type="spellStart"/>
      <w:r>
        <w:t>которого</w:t>
      </w:r>
      <w:proofErr w:type="spellEnd"/>
      <w:r>
        <w:t xml:space="preserve"> </w:t>
      </w:r>
      <w:proofErr w:type="spellStart"/>
      <w:r>
        <w:t>менеджер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 xml:space="preserve"> </w:t>
      </w:r>
      <w:proofErr w:type="spellStart"/>
      <w:r>
        <w:t>просматривал</w:t>
      </w:r>
      <w:proofErr w:type="spellEnd"/>
      <w:r>
        <w:t xml:space="preserve"> </w:t>
      </w:r>
      <w:proofErr w:type="spellStart"/>
      <w:r>
        <w:t>бы</w:t>
      </w:r>
      <w:proofErr w:type="spellEnd"/>
      <w:r>
        <w:t xml:space="preserve"> </w:t>
      </w:r>
      <w:proofErr w:type="spellStart"/>
      <w:r>
        <w:t>количество</w:t>
      </w:r>
      <w:proofErr w:type="spellEnd"/>
      <w:r>
        <w:t xml:space="preserve"> </w:t>
      </w:r>
      <w:proofErr w:type="spellStart"/>
      <w:r>
        <w:t>стори</w:t>
      </w:r>
      <w:proofErr w:type="spellEnd"/>
      <w:r>
        <w:t xml:space="preserve"> </w:t>
      </w:r>
      <w:proofErr w:type="spellStart"/>
      <w:r>
        <w:t>поинтов</w:t>
      </w:r>
      <w:proofErr w:type="spellEnd"/>
      <w:r>
        <w:t xml:space="preserve"> </w:t>
      </w:r>
      <w:proofErr w:type="spellStart"/>
      <w:r>
        <w:t>каждого</w:t>
      </w:r>
      <w:proofErr w:type="spellEnd"/>
      <w:r>
        <w:t xml:space="preserve"> </w:t>
      </w:r>
      <w:proofErr w:type="spellStart"/>
      <w:r>
        <w:t>исполнителя</w:t>
      </w:r>
      <w:proofErr w:type="spellEnd"/>
      <w:r>
        <w:t xml:space="preserve">, </w:t>
      </w:r>
      <w:proofErr w:type="spellStart"/>
      <w:r>
        <w:t>скажем</w:t>
      </w:r>
      <w:proofErr w:type="spellEnd"/>
      <w:r>
        <w:t xml:space="preserve">,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неделю</w:t>
      </w:r>
      <w:proofErr w:type="spellEnd"/>
      <w:r>
        <w:t xml:space="preserve">. </w:t>
      </w:r>
      <w:proofErr w:type="spellStart"/>
      <w:r>
        <w:t>Если</w:t>
      </w:r>
      <w:proofErr w:type="spellEnd"/>
      <w:r>
        <w:t xml:space="preserve"> у </w:t>
      </w:r>
      <w:proofErr w:type="spellStart"/>
      <w:r>
        <w:t>одного</w:t>
      </w:r>
      <w:proofErr w:type="spellEnd"/>
      <w:r>
        <w:t xml:space="preserve"> </w:t>
      </w:r>
      <w:proofErr w:type="spellStart"/>
      <w:r>
        <w:t>исполнителя</w:t>
      </w:r>
      <w:proofErr w:type="spellEnd"/>
      <w:r>
        <w:t xml:space="preserve"> </w:t>
      </w:r>
      <w:proofErr w:type="spellStart"/>
      <w:r>
        <w:t>завал</w:t>
      </w:r>
      <w:proofErr w:type="spellEnd"/>
      <w:r>
        <w:t xml:space="preserve">, а </w:t>
      </w:r>
      <w:proofErr w:type="spellStart"/>
      <w:r>
        <w:t>второй</w:t>
      </w:r>
      <w:proofErr w:type="spellEnd"/>
      <w:r>
        <w:t xml:space="preserve"> </w:t>
      </w:r>
      <w:proofErr w:type="spellStart"/>
      <w:r>
        <w:t>приходит</w:t>
      </w:r>
      <w:proofErr w:type="spellEnd"/>
      <w:r>
        <w:t xml:space="preserve"> </w:t>
      </w:r>
      <w:proofErr w:type="spellStart"/>
      <w:r>
        <w:t>только</w:t>
      </w:r>
      <w:proofErr w:type="spellEnd"/>
      <w:r>
        <w:t xml:space="preserve"> </w:t>
      </w:r>
      <w:proofErr w:type="spellStart"/>
      <w:r>
        <w:t>чаю</w:t>
      </w:r>
      <w:proofErr w:type="spellEnd"/>
      <w:r>
        <w:t xml:space="preserve"> </w:t>
      </w:r>
      <w:proofErr w:type="spellStart"/>
      <w:r>
        <w:t>попить</w:t>
      </w:r>
      <w:proofErr w:type="spellEnd"/>
      <w:r>
        <w:t xml:space="preserve">, </w:t>
      </w:r>
      <w:proofErr w:type="spellStart"/>
      <w:r>
        <w:t>то</w:t>
      </w:r>
      <w:proofErr w:type="spellEnd"/>
      <w:r>
        <w:t xml:space="preserve"> </w:t>
      </w:r>
      <w:proofErr w:type="spellStart"/>
      <w:r>
        <w:t>кроме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долго</w:t>
      </w:r>
      <w:proofErr w:type="spellEnd"/>
      <w:r>
        <w:t xml:space="preserve"> и </w:t>
      </w:r>
      <w:proofErr w:type="spellStart"/>
      <w:r>
        <w:t>нудно</w:t>
      </w:r>
      <w:proofErr w:type="spellEnd"/>
      <w:r>
        <w:t xml:space="preserve"> </w:t>
      </w:r>
      <w:proofErr w:type="spellStart"/>
      <w:r>
        <w:t>покопавшись</w:t>
      </w:r>
      <w:proofErr w:type="spellEnd"/>
      <w:r w:rsidR="006D55A4">
        <w:t xml:space="preserve"> в </w:t>
      </w:r>
      <w:proofErr w:type="spellStart"/>
      <w:r w:rsidR="006D55A4">
        <w:t>заданиях</w:t>
      </w:r>
      <w:proofErr w:type="spellEnd"/>
      <w:r w:rsidR="006D55A4">
        <w:t xml:space="preserve"> </w:t>
      </w:r>
      <w:proofErr w:type="spellStart"/>
      <w:r w:rsidR="006D55A4">
        <w:t>этой</w:t>
      </w:r>
      <w:proofErr w:type="spellEnd"/>
      <w:r w:rsidR="006D55A4">
        <w:t xml:space="preserve"> </w:t>
      </w:r>
      <w:proofErr w:type="spellStart"/>
      <w:r w:rsidR="006D55A4">
        <w:t>проблемы</w:t>
      </w:r>
      <w:proofErr w:type="spellEnd"/>
      <w:r w:rsidR="006D55A4">
        <w:t xml:space="preserve"> </w:t>
      </w:r>
      <w:proofErr w:type="spellStart"/>
      <w:r w:rsidR="006D55A4">
        <w:t>не</w:t>
      </w:r>
      <w:proofErr w:type="spellEnd"/>
      <w:r w:rsidR="006D55A4">
        <w:t xml:space="preserve"> </w:t>
      </w:r>
      <w:proofErr w:type="spellStart"/>
      <w:r w:rsidR="006D55A4">
        <w:t>исправить</w:t>
      </w:r>
      <w:proofErr w:type="spellEnd"/>
      <w:r w:rsidR="006D55A4">
        <w:t>.</w:t>
      </w:r>
    </w:p>
    <w:p w:rsidR="006D55A4" w:rsidRDefault="006D55A4" w:rsidP="0023474C">
      <w:pPr>
        <w:pStyle w:val="Regular"/>
      </w:pPr>
      <w:proofErr w:type="spellStart"/>
      <w:r>
        <w:t>Для</w:t>
      </w:r>
      <w:proofErr w:type="spellEnd"/>
      <w:r>
        <w:t xml:space="preserve"> </w:t>
      </w:r>
      <w:proofErr w:type="spellStart"/>
      <w:r>
        <w:t>корректной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</w:t>
      </w:r>
      <w:proofErr w:type="spellStart"/>
      <w:r>
        <w:t>нашего</w:t>
      </w:r>
      <w:proofErr w:type="spellEnd"/>
      <w:r>
        <w:t xml:space="preserve"> </w:t>
      </w:r>
      <w:proofErr w:type="spellStart"/>
      <w:r>
        <w:t>приложения</w:t>
      </w:r>
      <w:proofErr w:type="spellEnd"/>
      <w:r>
        <w:t xml:space="preserve"> </w:t>
      </w:r>
      <w:proofErr w:type="spellStart"/>
      <w:r>
        <w:t>нам</w:t>
      </w:r>
      <w:proofErr w:type="spellEnd"/>
      <w:r>
        <w:t xml:space="preserve"> </w:t>
      </w:r>
      <w:proofErr w:type="spellStart"/>
      <w:r>
        <w:t>необходимы</w:t>
      </w:r>
      <w:proofErr w:type="spellEnd"/>
      <w:r>
        <w:t xml:space="preserve"> </w:t>
      </w:r>
      <w:proofErr w:type="spellStart"/>
      <w:r>
        <w:t>сведения</w:t>
      </w:r>
      <w:proofErr w:type="spellEnd"/>
      <w:r>
        <w:t xml:space="preserve"> </w:t>
      </w:r>
      <w:proofErr w:type="spellStart"/>
      <w:r>
        <w:t>пользователей</w:t>
      </w:r>
      <w:proofErr w:type="spellEnd"/>
      <w:r>
        <w:t xml:space="preserve"> с </w:t>
      </w:r>
      <w:proofErr w:type="spellStart"/>
      <w:r>
        <w:t>их</w:t>
      </w:r>
      <w:proofErr w:type="spellEnd"/>
      <w:r>
        <w:t xml:space="preserve"> Trello</w:t>
      </w:r>
      <w:r w:rsidRPr="006D55A4">
        <w:rPr>
          <w:lang w:val="ru-RU"/>
        </w:rPr>
        <w:t>-</w:t>
      </w:r>
      <w:proofErr w:type="spellStart"/>
      <w:r>
        <w:t>проектов</w:t>
      </w:r>
      <w:proofErr w:type="spellEnd"/>
      <w:r>
        <w:t xml:space="preserve">. </w:t>
      </w:r>
      <w:proofErr w:type="spellStart"/>
      <w:r>
        <w:t>Чтобы</w:t>
      </w:r>
      <w:proofErr w:type="spellEnd"/>
      <w:r>
        <w:t xml:space="preserve"> </w:t>
      </w:r>
      <w:proofErr w:type="spellStart"/>
      <w:r>
        <w:t>получать</w:t>
      </w:r>
      <w:proofErr w:type="spellEnd"/>
      <w:r>
        <w:t xml:space="preserve"> </w:t>
      </w:r>
      <w:proofErr w:type="spellStart"/>
      <w:r>
        <w:t>эти</w:t>
      </w:r>
      <w:proofErr w:type="spellEnd"/>
      <w:r>
        <w:t xml:space="preserve"> </w:t>
      </w:r>
      <w:proofErr w:type="spellStart"/>
      <w:r>
        <w:t>данные</w:t>
      </w:r>
      <w:proofErr w:type="spellEnd"/>
      <w:r>
        <w:t xml:space="preserve"> </w:t>
      </w:r>
      <w:proofErr w:type="spellStart"/>
      <w:r>
        <w:t>самым</w:t>
      </w:r>
      <w:proofErr w:type="spellEnd"/>
      <w:r>
        <w:t xml:space="preserve"> </w:t>
      </w:r>
      <w:proofErr w:type="spellStart"/>
      <w:r>
        <w:t>логичным</w:t>
      </w:r>
      <w:proofErr w:type="spellEnd"/>
      <w:r>
        <w:t xml:space="preserve"> </w:t>
      </w:r>
      <w:proofErr w:type="spellStart"/>
      <w:r>
        <w:t>решением</w:t>
      </w:r>
      <w:proofErr w:type="spellEnd"/>
      <w:r>
        <w:t xml:space="preserve"> </w:t>
      </w:r>
      <w:proofErr w:type="spellStart"/>
      <w:r>
        <w:t>было</w:t>
      </w:r>
      <w:proofErr w:type="spellEnd"/>
      <w:r>
        <w:t xml:space="preserve"> </w:t>
      </w:r>
      <w:proofErr w:type="spellStart"/>
      <w:r>
        <w:t>выбрать</w:t>
      </w:r>
      <w:proofErr w:type="spellEnd"/>
      <w:r>
        <w:t xml:space="preserve"> </w:t>
      </w:r>
      <w:proofErr w:type="spellStart"/>
      <w:r>
        <w:t>официальный</w:t>
      </w:r>
      <w:proofErr w:type="spellEnd"/>
      <w:r>
        <w:t xml:space="preserve"> </w:t>
      </w:r>
      <w:proofErr w:type="spellStart"/>
      <w:r>
        <w:t>ресурс</w:t>
      </w:r>
      <w:proofErr w:type="spellEnd"/>
      <w:r>
        <w:t xml:space="preserve"> – Trello</w:t>
      </w:r>
      <w:r w:rsidRPr="006D55A4">
        <w:rPr>
          <w:lang w:val="ru-RU"/>
        </w:rPr>
        <w:t xml:space="preserve"> </w:t>
      </w:r>
      <w:r>
        <w:t>API</w:t>
      </w:r>
      <w:r w:rsidRPr="006D55A4">
        <w:rPr>
          <w:lang w:val="ru-RU"/>
        </w:rPr>
        <w:t xml:space="preserve">. </w:t>
      </w:r>
      <w:proofErr w:type="spellStart"/>
      <w:r>
        <w:t>Там</w:t>
      </w:r>
      <w:proofErr w:type="spellEnd"/>
      <w:r>
        <w:t xml:space="preserve">, </w:t>
      </w:r>
      <w:proofErr w:type="spellStart"/>
      <w:r>
        <w:t>имея</w:t>
      </w:r>
      <w:proofErr w:type="spellEnd"/>
      <w:r>
        <w:t xml:space="preserve"> </w:t>
      </w:r>
      <w:proofErr w:type="spellStart"/>
      <w:r>
        <w:t>разрешение</w:t>
      </w:r>
      <w:proofErr w:type="spellEnd"/>
      <w:r>
        <w:t xml:space="preserve"> </w:t>
      </w:r>
      <w:proofErr w:type="spellStart"/>
      <w:r>
        <w:t>пользователя</w:t>
      </w:r>
      <w:proofErr w:type="spellEnd"/>
      <w:r>
        <w:t xml:space="preserve">, </w:t>
      </w:r>
      <w:proofErr w:type="spellStart"/>
      <w:r>
        <w:t>мы</w:t>
      </w:r>
      <w:proofErr w:type="spellEnd"/>
      <w:r>
        <w:t xml:space="preserve"> </w:t>
      </w:r>
      <w:proofErr w:type="spellStart"/>
      <w:r>
        <w:t>можем</w:t>
      </w:r>
      <w:proofErr w:type="spellEnd"/>
      <w:r>
        <w:t xml:space="preserve"> </w:t>
      </w:r>
      <w:proofErr w:type="spellStart"/>
      <w:r>
        <w:t>получить</w:t>
      </w:r>
      <w:proofErr w:type="spellEnd"/>
      <w:r>
        <w:t xml:space="preserve"> </w:t>
      </w:r>
      <w:proofErr w:type="spellStart"/>
      <w:r>
        <w:t>всю</w:t>
      </w:r>
      <w:proofErr w:type="spellEnd"/>
      <w:r>
        <w:t xml:space="preserve"> </w:t>
      </w:r>
      <w:proofErr w:type="spellStart"/>
      <w:r>
        <w:t>необходимую</w:t>
      </w:r>
      <w:proofErr w:type="spellEnd"/>
      <w:r>
        <w:t xml:space="preserve"> </w:t>
      </w:r>
      <w:proofErr w:type="spellStart"/>
      <w:r>
        <w:t>нам</w:t>
      </w:r>
      <w:proofErr w:type="spellEnd"/>
      <w:r>
        <w:t xml:space="preserve"> </w:t>
      </w:r>
      <w:proofErr w:type="spellStart"/>
      <w:r>
        <w:t>информацию</w:t>
      </w:r>
      <w:proofErr w:type="spellEnd"/>
      <w:r>
        <w:t>.</w:t>
      </w:r>
    </w:p>
    <w:p w:rsidR="0023474C" w:rsidRDefault="002347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3474C" w:rsidRDefault="0023474C" w:rsidP="0023474C">
      <w:pPr>
        <w:pStyle w:val="Header1"/>
      </w:pPr>
      <w:proofErr w:type="spellStart"/>
      <w:r>
        <w:lastRenderedPageBreak/>
        <w:t>Глоссарий</w:t>
      </w:r>
      <w:proofErr w:type="spellEnd"/>
    </w:p>
    <w:p w:rsidR="0023474C" w:rsidRPr="0023474C" w:rsidRDefault="0023474C" w:rsidP="0023474C">
      <w:pPr>
        <w:pStyle w:val="Regular"/>
      </w:pPr>
      <w:ins w:id="8" w:author="Дмитрий Науменко" w:date="2019-03-26T15:09:00Z">
        <w:r>
          <w:t>TBD</w:t>
        </w:r>
      </w:ins>
      <w:r>
        <w:br w:type="page"/>
      </w:r>
    </w:p>
    <w:p w:rsidR="0023474C" w:rsidRPr="002C25E8" w:rsidRDefault="002C25E8" w:rsidP="002C25E8">
      <w:pPr>
        <w:pStyle w:val="Header1"/>
        <w:rPr>
          <w:lang w:val="ru-RU"/>
          <w:rPrChange w:id="9" w:author="Дмитрий Науменко" w:date="2019-03-26T15:12:00Z">
            <w:rPr>
              <w:rFonts w:ascii="Times New Roman" w:hAnsi="Times New Roman" w:cs="Times New Roman"/>
              <w:sz w:val="28"/>
              <w:szCs w:val="28"/>
            </w:rPr>
          </w:rPrChange>
        </w:rPr>
        <w:pPrChange w:id="10" w:author="Дмитрий Науменко" w:date="2019-03-26T15:12:00Z">
          <w:pPr>
            <w:spacing w:line="360" w:lineRule="auto"/>
            <w:ind w:firstLine="709"/>
          </w:pPr>
        </w:pPrChange>
      </w:pPr>
      <w:ins w:id="11" w:author="Дмитрий Науменко" w:date="2019-03-26T15:12:00Z">
        <w:r>
          <w:lastRenderedPageBreak/>
          <w:t>ПОСТАНОВКА ЗАДАЧИ</w:t>
        </w:r>
      </w:ins>
    </w:p>
    <w:p w:rsidR="0023474C" w:rsidRDefault="0023474C" w:rsidP="002C25E8">
      <w:pPr>
        <w:spacing w:line="360" w:lineRule="auto"/>
        <w:ind w:firstLine="709"/>
        <w:rPr>
          <w:ins w:id="12" w:author="Дмитрий Науменко" w:date="2019-03-26T15:12:00Z"/>
          <w:rFonts w:ascii="Times New Roman" w:hAnsi="Times New Roman" w:cs="Times New Roman"/>
          <w:sz w:val="28"/>
          <w:szCs w:val="28"/>
        </w:rPr>
      </w:pPr>
      <w:r w:rsidRPr="00D12378">
        <w:rPr>
          <w:rFonts w:ascii="Times New Roman" w:hAnsi="Times New Roman" w:cs="Times New Roman"/>
          <w:b/>
          <w:sz w:val="28"/>
          <w:szCs w:val="28"/>
        </w:rPr>
        <w:t xml:space="preserve">Цель – </w:t>
      </w:r>
      <w:r w:rsidRPr="00D12378">
        <w:rPr>
          <w:rFonts w:ascii="Times New Roman" w:hAnsi="Times New Roman" w:cs="Times New Roman"/>
          <w:sz w:val="28"/>
          <w:szCs w:val="28"/>
        </w:rPr>
        <w:t xml:space="preserve">создать </w:t>
      </w:r>
      <w:r>
        <w:rPr>
          <w:rFonts w:ascii="Times New Roman" w:hAnsi="Times New Roman" w:cs="Times New Roman"/>
          <w:sz w:val="28"/>
          <w:szCs w:val="28"/>
        </w:rPr>
        <w:t>сервис</w:t>
      </w:r>
      <w:r w:rsidRPr="00D12378">
        <w:rPr>
          <w:rFonts w:ascii="Times New Roman" w:hAnsi="Times New Roman" w:cs="Times New Roman"/>
          <w:sz w:val="28"/>
          <w:szCs w:val="28"/>
        </w:rPr>
        <w:t>, позволяющий проектным менеджерам отслеживать, и распределять загруженность исполнителей на проектах.</w:t>
      </w:r>
    </w:p>
    <w:p w:rsidR="002C25E8" w:rsidRPr="002C25E8" w:rsidRDefault="002C25E8" w:rsidP="002C25E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rPrChange w:id="13" w:author="Дмитрий Науменко" w:date="2019-03-26T15:13:00Z">
            <w:rPr>
              <w:rFonts w:ascii="Times New Roman" w:hAnsi="Times New Roman" w:cs="Times New Roman"/>
              <w:sz w:val="28"/>
              <w:szCs w:val="28"/>
            </w:rPr>
          </w:rPrChange>
        </w:rPr>
      </w:pPr>
      <w:ins w:id="14" w:author="Дмитрий Науменко" w:date="2019-03-26T15:12:00Z">
        <w:r w:rsidRPr="002C25E8">
          <w:rPr>
            <w:rFonts w:ascii="Times New Roman" w:hAnsi="Times New Roman" w:cs="Times New Roman"/>
            <w:b/>
            <w:sz w:val="28"/>
            <w:szCs w:val="28"/>
            <w:rPrChange w:id="15" w:author="Дмитрий Науменко" w:date="2019-03-26T15:13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Сф</w:t>
        </w:r>
      </w:ins>
      <w:ins w:id="16" w:author="Дмитрий Науменко" w:date="2019-03-26T15:13:00Z">
        <w:r w:rsidRPr="002C25E8">
          <w:rPr>
            <w:rFonts w:ascii="Times New Roman" w:hAnsi="Times New Roman" w:cs="Times New Roman"/>
            <w:b/>
            <w:sz w:val="28"/>
            <w:szCs w:val="28"/>
            <w:rPrChange w:id="17" w:author="Дмитрий Науменко" w:date="2019-03-26T15:13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ера использования</w:t>
        </w:r>
        <w:r>
          <w:rPr>
            <w:rFonts w:ascii="Times New Roman" w:hAnsi="Times New Roman" w:cs="Times New Roman"/>
            <w:b/>
            <w:sz w:val="28"/>
            <w:szCs w:val="28"/>
          </w:rPr>
          <w:t xml:space="preserve"> - </w:t>
        </w:r>
      </w:ins>
      <w:ins w:id="18" w:author="Дмитрий Науменко" w:date="2019-03-26T15:14:00Z">
        <w:r>
          <w:rPr>
            <w:rFonts w:ascii="Times New Roman" w:hAnsi="Times New Roman" w:cs="Times New Roman"/>
            <w:sz w:val="28"/>
            <w:szCs w:val="28"/>
          </w:rPr>
          <w:t>пр</w:t>
        </w:r>
      </w:ins>
      <w:ins w:id="19" w:author="Дмитрий Науменко" w:date="2019-03-26T15:13:00Z">
        <w:r>
          <w:rPr>
            <w:rFonts w:ascii="Times New Roman" w:hAnsi="Times New Roman" w:cs="Times New Roman"/>
            <w:sz w:val="28"/>
            <w:szCs w:val="28"/>
            <w:rPrChange w:id="20" w:author="Дмитрий Науменко" w:date="2019-03-26T15:14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имен</w:t>
        </w:r>
      </w:ins>
      <w:ins w:id="21" w:author="Дмитрий Науменко" w:date="2019-03-26T15:14:00Z">
        <w:r>
          <w:rPr>
            <w:rFonts w:ascii="Times New Roman" w:hAnsi="Times New Roman" w:cs="Times New Roman"/>
            <w:sz w:val="28"/>
            <w:szCs w:val="28"/>
          </w:rPr>
          <w:t>яется</w:t>
        </w:r>
      </w:ins>
      <w:ins w:id="22" w:author="Дмитрий Науменко" w:date="2019-03-26T15:13:00Z">
        <w:r w:rsidRPr="002C25E8">
          <w:rPr>
            <w:rFonts w:ascii="Times New Roman" w:hAnsi="Times New Roman" w:cs="Times New Roman"/>
            <w:sz w:val="28"/>
            <w:szCs w:val="28"/>
            <w:rPrChange w:id="23" w:author="Дмитрий Науменко" w:date="2019-03-26T15:14:00Z">
              <w:rPr>
                <w:sz w:val="24"/>
                <w:szCs w:val="24"/>
              </w:rPr>
            </w:rPrChange>
          </w:rPr>
          <w:t xml:space="preserve"> в компаниях, которые пользуются </w:t>
        </w:r>
        <w:proofErr w:type="spellStart"/>
        <w:r w:rsidRPr="002C25E8">
          <w:rPr>
            <w:rFonts w:ascii="Times New Roman" w:hAnsi="Times New Roman" w:cs="Times New Roman"/>
            <w:sz w:val="28"/>
            <w:szCs w:val="28"/>
            <w:rPrChange w:id="24" w:author="Дмитрий Науменко" w:date="2019-03-26T15:14:00Z">
              <w:rPr>
                <w:sz w:val="24"/>
                <w:szCs w:val="24"/>
              </w:rPr>
            </w:rPrChange>
          </w:rPr>
          <w:t>Trello</w:t>
        </w:r>
        <w:proofErr w:type="spellEnd"/>
        <w:r w:rsidRPr="002C25E8">
          <w:rPr>
            <w:rFonts w:ascii="Times New Roman" w:hAnsi="Times New Roman" w:cs="Times New Roman"/>
            <w:sz w:val="28"/>
            <w:szCs w:val="28"/>
            <w:rPrChange w:id="25" w:author="Дмитрий Науменко" w:date="2019-03-26T15:14:00Z">
              <w:rPr>
                <w:sz w:val="24"/>
                <w:szCs w:val="24"/>
              </w:rPr>
            </w:rPrChange>
          </w:rPr>
          <w:t xml:space="preserve"> для распределения загруженности исполнителей</w:t>
        </w:r>
      </w:ins>
    </w:p>
    <w:p w:rsidR="006D55A4" w:rsidRDefault="006D55A4" w:rsidP="0023474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 цели были выдвинуты следующие задачи:</w:t>
      </w:r>
    </w:p>
    <w:p w:rsidR="0023474C" w:rsidRDefault="0023474C" w:rsidP="0023474C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3474C">
        <w:rPr>
          <w:rFonts w:ascii="Times New Roman" w:hAnsi="Times New Roman" w:cs="Times New Roman"/>
          <w:sz w:val="28"/>
          <w:szCs w:val="28"/>
        </w:rPr>
        <w:t>Провести</w:t>
      </w:r>
      <w:r>
        <w:rPr>
          <w:rFonts w:ascii="Times New Roman" w:hAnsi="Times New Roman" w:cs="Times New Roman"/>
          <w:sz w:val="28"/>
          <w:szCs w:val="28"/>
        </w:rPr>
        <w:t xml:space="preserve"> анализ требований к разрабатываемой системе</w:t>
      </w:r>
    </w:p>
    <w:p w:rsidR="0023474C" w:rsidRPr="0023474C" w:rsidRDefault="0023474C" w:rsidP="0023474C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74C">
        <w:rPr>
          <w:rFonts w:ascii="Times New Roman" w:hAnsi="Times New Roman" w:cs="Times New Roman"/>
          <w:sz w:val="28"/>
          <w:szCs w:val="28"/>
        </w:rPr>
        <w:t>Провести проектирование приложения.</w:t>
      </w:r>
    </w:p>
    <w:p w:rsidR="0023474C" w:rsidRPr="0023474C" w:rsidRDefault="0023474C" w:rsidP="0023474C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74C">
        <w:rPr>
          <w:rFonts w:ascii="Times New Roman" w:hAnsi="Times New Roman" w:cs="Times New Roman"/>
          <w:sz w:val="28"/>
          <w:szCs w:val="28"/>
        </w:rPr>
        <w:t>Реализовать приложение, удовлетворяющее указанным требованиям, и описать процесс разработки и итоговый результат.</w:t>
      </w:r>
    </w:p>
    <w:p w:rsidR="002C25E8" w:rsidRDefault="00F3127D" w:rsidP="002C25E8">
      <w:pPr>
        <w:spacing w:line="360" w:lineRule="auto"/>
        <w:ind w:firstLine="709"/>
        <w:rPr>
          <w:ins w:id="26" w:author="Дмитрий Науменко" w:date="2019-03-26T15:17:00Z"/>
          <w:rFonts w:ascii="Times New Roman" w:hAnsi="Times New Roman" w:cs="Times New Roman"/>
          <w:sz w:val="28"/>
          <w:szCs w:val="28"/>
        </w:rPr>
      </w:pPr>
      <w:del w:id="27" w:author="Дмитрий Науменко" w:date="2019-03-26T15:18:00Z">
        <w:r w:rsidRPr="00D12378" w:rsidDel="002C25E8">
          <w:rPr>
            <w:rFonts w:ascii="Times New Roman" w:hAnsi="Times New Roman" w:cs="Times New Roman"/>
            <w:sz w:val="28"/>
            <w:szCs w:val="28"/>
          </w:rPr>
          <w:tab/>
        </w:r>
      </w:del>
      <w:r w:rsidRPr="00D12378">
        <w:rPr>
          <w:rFonts w:ascii="Times New Roman" w:hAnsi="Times New Roman" w:cs="Times New Roman"/>
          <w:sz w:val="28"/>
          <w:szCs w:val="28"/>
        </w:rPr>
        <w:t>Для решения поставленной задачи используется водопадная методология.</w:t>
      </w:r>
      <w:r w:rsidR="006D55A4" w:rsidRPr="006D55A4">
        <w:rPr>
          <w:rFonts w:ascii="Times New Roman" w:hAnsi="Times New Roman" w:cs="Times New Roman"/>
          <w:sz w:val="28"/>
          <w:szCs w:val="28"/>
        </w:rPr>
        <w:t xml:space="preserve"> </w:t>
      </w:r>
      <w:r w:rsidR="006D55A4">
        <w:rPr>
          <w:rFonts w:ascii="Times New Roman" w:hAnsi="Times New Roman" w:cs="Times New Roman"/>
          <w:sz w:val="28"/>
          <w:szCs w:val="28"/>
        </w:rPr>
        <w:t>Преимущества водопадной методологии в строго определенной последовательности действий.</w:t>
      </w:r>
    </w:p>
    <w:p w:rsidR="002C25E8" w:rsidRDefault="002C25E8" w:rsidP="002C25E8">
      <w:pPr>
        <w:spacing w:line="360" w:lineRule="auto"/>
        <w:ind w:firstLine="709"/>
        <w:rPr>
          <w:ins w:id="28" w:author="Дмитрий Науменко" w:date="2019-03-26T15:19:00Z"/>
          <w:rFonts w:ascii="Times New Roman" w:hAnsi="Times New Roman" w:cs="Times New Roman"/>
          <w:sz w:val="28"/>
          <w:szCs w:val="28"/>
        </w:rPr>
      </w:pPr>
      <w:ins w:id="29" w:author="Дмитрий Науменко" w:date="2019-03-26T15:18:00Z">
        <w:r>
          <w:rPr>
            <w:rFonts w:ascii="Times New Roman" w:hAnsi="Times New Roman" w:cs="Times New Roman"/>
            <w:sz w:val="28"/>
            <w:szCs w:val="28"/>
          </w:rPr>
          <w:t>Более подробно задачи и требования описаны в техническом задании (Приложение 1).</w:t>
        </w:r>
      </w:ins>
    </w:p>
    <w:p w:rsidR="002C25E8" w:rsidRDefault="002C25E8">
      <w:pPr>
        <w:rPr>
          <w:ins w:id="30" w:author="Дмитрий Науменко" w:date="2019-03-26T15:19:00Z"/>
          <w:rFonts w:ascii="Times New Roman" w:hAnsi="Times New Roman" w:cs="Times New Roman"/>
          <w:sz w:val="28"/>
          <w:szCs w:val="28"/>
        </w:rPr>
      </w:pPr>
      <w:ins w:id="31" w:author="Дмитрий Науменко" w:date="2019-03-26T15:19:00Z">
        <w:r>
          <w:rPr>
            <w:rFonts w:ascii="Times New Roman" w:hAnsi="Times New Roman" w:cs="Times New Roman"/>
            <w:sz w:val="28"/>
            <w:szCs w:val="28"/>
          </w:rPr>
          <w:br w:type="page"/>
        </w:r>
      </w:ins>
    </w:p>
    <w:p w:rsidR="002C25E8" w:rsidRPr="002C25E8" w:rsidRDefault="002C25E8" w:rsidP="002C25E8">
      <w:pPr>
        <w:pStyle w:val="Header1"/>
        <w:rPr>
          <w:ins w:id="32" w:author="Дмитрий Науменко" w:date="2019-03-26T15:19:00Z"/>
          <w:lang w:val="ru-RU"/>
          <w:rPrChange w:id="33" w:author="Дмитрий Науменко" w:date="2019-03-26T15:19:00Z">
            <w:rPr>
              <w:ins w:id="34" w:author="Дмитрий Науменко" w:date="2019-03-26T15:19:00Z"/>
            </w:rPr>
          </w:rPrChange>
        </w:rPr>
        <w:pPrChange w:id="35" w:author="Дмитрий Науменко" w:date="2019-03-26T15:19:00Z">
          <w:pPr>
            <w:spacing w:line="360" w:lineRule="auto"/>
            <w:ind w:firstLine="709"/>
          </w:pPr>
        </w:pPrChange>
      </w:pPr>
      <w:ins w:id="36" w:author="Дмитрий Науменко" w:date="2019-03-26T15:19:00Z">
        <w:r>
          <w:lastRenderedPageBreak/>
          <w:t>ПРИЛОЖЕНИЯ</w:t>
        </w:r>
      </w:ins>
    </w:p>
    <w:p w:rsidR="002C25E8" w:rsidRDefault="002C25E8" w:rsidP="002C25E8">
      <w:pPr>
        <w:pStyle w:val="Header1"/>
        <w:numPr>
          <w:ilvl w:val="0"/>
          <w:numId w:val="0"/>
        </w:numPr>
        <w:ind w:left="720"/>
        <w:jc w:val="left"/>
        <w:rPr>
          <w:ins w:id="37" w:author="Дмитрий Науменко" w:date="2019-03-26T15:19:00Z"/>
          <w:lang w:val="ru-RU"/>
        </w:rPr>
        <w:pPrChange w:id="38" w:author="Дмитрий Науменко" w:date="2019-03-26T15:19:00Z">
          <w:pPr>
            <w:spacing w:line="360" w:lineRule="auto"/>
          </w:pPr>
        </w:pPrChange>
      </w:pPr>
      <w:ins w:id="39" w:author="Дмитрий Науменко" w:date="2019-03-26T15:19:00Z">
        <w:r>
          <w:rPr>
            <w:lang w:val="ru-RU"/>
          </w:rPr>
          <w:t>Приложение 1 – Техническое задание</w:t>
        </w:r>
      </w:ins>
    </w:p>
    <w:p w:rsidR="002C25E8" w:rsidRPr="002C25E8" w:rsidRDefault="002C25E8" w:rsidP="002C25E8">
      <w:pPr>
        <w:numPr>
          <w:ilvl w:val="0"/>
          <w:numId w:val="13"/>
        </w:numPr>
        <w:spacing w:after="0" w:line="360" w:lineRule="auto"/>
        <w:jc w:val="center"/>
        <w:rPr>
          <w:ins w:id="40" w:author="Дмитрий Науменко" w:date="2019-03-26T15:20:00Z"/>
          <w:rFonts w:ascii="Times New Roman" w:hAnsi="Times New Roman" w:cs="Times New Roman"/>
          <w:sz w:val="32"/>
          <w:szCs w:val="32"/>
          <w:rPrChange w:id="41" w:author="Дмитрий Науменко" w:date="2019-03-26T15:20:00Z">
            <w:rPr>
              <w:ins w:id="42" w:author="Дмитрий Науменко" w:date="2019-03-26T15:20:00Z"/>
              <w:sz w:val="32"/>
              <w:szCs w:val="32"/>
            </w:rPr>
          </w:rPrChange>
        </w:rPr>
        <w:pPrChange w:id="43" w:author="Дмитрий Науменко" w:date="2019-03-26T15:20:00Z">
          <w:pPr>
            <w:numPr>
              <w:numId w:val="13"/>
            </w:numPr>
            <w:spacing w:after="0" w:line="276" w:lineRule="auto"/>
            <w:ind w:left="720" w:hanging="360"/>
            <w:jc w:val="center"/>
          </w:pPr>
        </w:pPrChange>
      </w:pPr>
      <w:ins w:id="44" w:author="Дмитрий Науменко" w:date="2019-03-26T15:20:00Z">
        <w:r w:rsidRPr="002C25E8">
          <w:rPr>
            <w:rFonts w:ascii="Times New Roman" w:hAnsi="Times New Roman" w:cs="Times New Roman"/>
            <w:sz w:val="32"/>
            <w:szCs w:val="32"/>
            <w:rPrChange w:id="45" w:author="Дмитрий Науменко" w:date="2019-03-26T15:20:00Z">
              <w:rPr>
                <w:sz w:val="32"/>
                <w:szCs w:val="32"/>
              </w:rPr>
            </w:rPrChange>
          </w:rPr>
          <w:t>О</w:t>
        </w:r>
        <w:r w:rsidRPr="002C25E8">
          <w:rPr>
            <w:rFonts w:ascii="Times New Roman" w:hAnsi="Times New Roman" w:cs="Times New Roman"/>
            <w:sz w:val="32"/>
            <w:szCs w:val="32"/>
            <w:rPrChange w:id="46" w:author="Дмитрий Науменко" w:date="2019-03-26T15:20:00Z">
              <w:rPr>
                <w:sz w:val="32"/>
                <w:szCs w:val="32"/>
              </w:rPr>
            </w:rPrChange>
          </w:rPr>
          <w:t>бщие сведения</w:t>
        </w:r>
      </w:ins>
    </w:p>
    <w:p w:rsidR="002C25E8" w:rsidRPr="002C25E8" w:rsidRDefault="002C25E8" w:rsidP="002C25E8">
      <w:pPr>
        <w:spacing w:line="360" w:lineRule="auto"/>
        <w:ind w:firstLine="708"/>
        <w:jc w:val="both"/>
        <w:rPr>
          <w:ins w:id="47" w:author="Дмитрий Науменко" w:date="2019-03-26T15:20:00Z"/>
          <w:rFonts w:ascii="Times New Roman" w:hAnsi="Times New Roman" w:cs="Times New Roman"/>
          <w:sz w:val="28"/>
          <w:szCs w:val="28"/>
          <w:rPrChange w:id="48" w:author="Дмитрий Науменко" w:date="2019-03-26T15:20:00Z">
            <w:rPr>
              <w:ins w:id="49" w:author="Дмитрий Науменко" w:date="2019-03-26T15:20:00Z"/>
              <w:sz w:val="28"/>
              <w:szCs w:val="28"/>
            </w:rPr>
          </w:rPrChange>
        </w:rPr>
        <w:pPrChange w:id="50" w:author="Дмитрий Науменко" w:date="2019-03-26T15:20:00Z">
          <w:pPr>
            <w:ind w:firstLine="708"/>
            <w:jc w:val="both"/>
          </w:pPr>
        </w:pPrChange>
      </w:pPr>
      <w:ins w:id="51" w:author="Дмитрий Науменко" w:date="2019-03-26T15:20:00Z">
        <w:r w:rsidRPr="002C25E8">
          <w:rPr>
            <w:rFonts w:ascii="Times New Roman" w:hAnsi="Times New Roman" w:cs="Times New Roman"/>
            <w:sz w:val="28"/>
            <w:szCs w:val="28"/>
            <w:rPrChange w:id="52" w:author="Дмитрий Науменко" w:date="2019-03-26T15:20:00Z">
              <w:rPr>
                <w:sz w:val="28"/>
                <w:szCs w:val="28"/>
              </w:rPr>
            </w:rPrChange>
          </w:rPr>
          <w:t>1.1 Наименование приложения:</w:t>
        </w:r>
      </w:ins>
    </w:p>
    <w:p w:rsidR="002C25E8" w:rsidRPr="002C25E8" w:rsidRDefault="002C25E8" w:rsidP="002C25E8">
      <w:pPr>
        <w:spacing w:line="360" w:lineRule="auto"/>
        <w:ind w:left="708"/>
        <w:jc w:val="both"/>
        <w:rPr>
          <w:ins w:id="53" w:author="Дмитрий Науменко" w:date="2019-03-26T15:20:00Z"/>
          <w:rFonts w:ascii="Times New Roman" w:hAnsi="Times New Roman" w:cs="Times New Roman"/>
          <w:sz w:val="24"/>
          <w:szCs w:val="24"/>
          <w:rPrChange w:id="54" w:author="Дмитрий Науменко" w:date="2019-03-26T15:20:00Z">
            <w:rPr>
              <w:ins w:id="55" w:author="Дмитрий Науменко" w:date="2019-03-26T15:20:00Z"/>
              <w:sz w:val="24"/>
              <w:szCs w:val="24"/>
            </w:rPr>
          </w:rPrChange>
        </w:rPr>
        <w:pPrChange w:id="56" w:author="Дмитрий Науменко" w:date="2019-03-26T15:20:00Z">
          <w:pPr>
            <w:ind w:left="708"/>
            <w:jc w:val="both"/>
          </w:pPr>
        </w:pPrChange>
      </w:pPr>
      <w:ins w:id="57" w:author="Дмитрий Науменко" w:date="2019-03-26T15:20:00Z">
        <w:r w:rsidRPr="002C25E8">
          <w:rPr>
            <w:rFonts w:ascii="Times New Roman" w:hAnsi="Times New Roman" w:cs="Times New Roman"/>
            <w:sz w:val="28"/>
            <w:szCs w:val="28"/>
            <w:rPrChange w:id="58" w:author="Дмитрий Науменко" w:date="2019-03-26T15:20:00Z">
              <w:rPr>
                <w:sz w:val="28"/>
                <w:szCs w:val="28"/>
              </w:rPr>
            </w:rPrChange>
          </w:rPr>
          <w:tab/>
        </w:r>
        <w:r w:rsidRPr="002C25E8">
          <w:rPr>
            <w:rFonts w:ascii="Times New Roman" w:hAnsi="Times New Roman" w:cs="Times New Roman"/>
            <w:sz w:val="28"/>
            <w:szCs w:val="28"/>
            <w:rPrChange w:id="59" w:author="Дмитрий Науменко" w:date="2019-03-26T15:20:00Z">
              <w:rPr>
                <w:sz w:val="28"/>
                <w:szCs w:val="28"/>
              </w:rPr>
            </w:rPrChange>
          </w:rPr>
          <w:tab/>
        </w:r>
        <w:proofErr w:type="spellStart"/>
        <w:r w:rsidRPr="002C25E8">
          <w:rPr>
            <w:rFonts w:ascii="Times New Roman" w:hAnsi="Times New Roman" w:cs="Times New Roman"/>
            <w:sz w:val="24"/>
            <w:szCs w:val="24"/>
            <w:rPrChange w:id="60" w:author="Дмитрий Науменко" w:date="2019-03-26T15:20:00Z">
              <w:rPr>
                <w:sz w:val="24"/>
                <w:szCs w:val="24"/>
              </w:rPr>
            </w:rPrChange>
          </w:rPr>
          <w:t>TrelloSuggest</w:t>
        </w:r>
        <w:proofErr w:type="spellEnd"/>
      </w:ins>
    </w:p>
    <w:p w:rsidR="002C25E8" w:rsidRPr="002C25E8" w:rsidRDefault="002C25E8" w:rsidP="002C25E8">
      <w:pPr>
        <w:spacing w:line="360" w:lineRule="auto"/>
        <w:ind w:left="708"/>
        <w:jc w:val="both"/>
        <w:rPr>
          <w:ins w:id="61" w:author="Дмитрий Науменко" w:date="2019-03-26T15:20:00Z"/>
          <w:rFonts w:ascii="Times New Roman" w:hAnsi="Times New Roman" w:cs="Times New Roman"/>
          <w:sz w:val="28"/>
          <w:szCs w:val="28"/>
          <w:rPrChange w:id="62" w:author="Дмитрий Науменко" w:date="2019-03-26T15:20:00Z">
            <w:rPr>
              <w:ins w:id="63" w:author="Дмитрий Науменко" w:date="2019-03-26T15:20:00Z"/>
              <w:sz w:val="28"/>
              <w:szCs w:val="28"/>
            </w:rPr>
          </w:rPrChange>
        </w:rPr>
        <w:pPrChange w:id="64" w:author="Дмитрий Науменко" w:date="2019-03-26T15:20:00Z">
          <w:pPr>
            <w:ind w:left="708"/>
            <w:jc w:val="both"/>
          </w:pPr>
        </w:pPrChange>
      </w:pPr>
      <w:ins w:id="65" w:author="Дмитрий Науменко" w:date="2019-03-26T15:20:00Z">
        <w:r w:rsidRPr="002C25E8">
          <w:rPr>
            <w:rFonts w:ascii="Times New Roman" w:hAnsi="Times New Roman" w:cs="Times New Roman"/>
            <w:sz w:val="28"/>
            <w:szCs w:val="28"/>
            <w:rPrChange w:id="66" w:author="Дмитрий Науменко" w:date="2019-03-26T15:20:00Z">
              <w:rPr>
                <w:sz w:val="28"/>
                <w:szCs w:val="28"/>
              </w:rPr>
            </w:rPrChange>
          </w:rPr>
          <w:t>1.2 Сфера применения:</w:t>
        </w:r>
      </w:ins>
    </w:p>
    <w:p w:rsidR="002C25E8" w:rsidRPr="002C25E8" w:rsidRDefault="002C25E8" w:rsidP="002C25E8">
      <w:pPr>
        <w:spacing w:line="360" w:lineRule="auto"/>
        <w:ind w:left="708"/>
        <w:jc w:val="both"/>
        <w:rPr>
          <w:ins w:id="67" w:author="Дмитрий Науменко" w:date="2019-03-26T15:20:00Z"/>
          <w:rFonts w:ascii="Times New Roman" w:hAnsi="Times New Roman" w:cs="Times New Roman"/>
          <w:sz w:val="24"/>
          <w:szCs w:val="24"/>
          <w:rPrChange w:id="68" w:author="Дмитрий Науменко" w:date="2019-03-26T15:20:00Z">
            <w:rPr>
              <w:ins w:id="69" w:author="Дмитрий Науменко" w:date="2019-03-26T15:20:00Z"/>
              <w:sz w:val="24"/>
              <w:szCs w:val="24"/>
            </w:rPr>
          </w:rPrChange>
        </w:rPr>
        <w:pPrChange w:id="70" w:author="Дмитрий Науменко" w:date="2019-03-26T15:20:00Z">
          <w:pPr>
            <w:ind w:left="708"/>
            <w:jc w:val="both"/>
          </w:pPr>
        </w:pPrChange>
      </w:pPr>
      <w:ins w:id="71" w:author="Дмитрий Науменко" w:date="2019-03-26T15:20:00Z">
        <w:r w:rsidRPr="002C25E8">
          <w:rPr>
            <w:rFonts w:ascii="Times New Roman" w:hAnsi="Times New Roman" w:cs="Times New Roman"/>
            <w:sz w:val="28"/>
            <w:szCs w:val="28"/>
            <w:rPrChange w:id="72" w:author="Дмитрий Науменко" w:date="2019-03-26T15:20:00Z">
              <w:rPr>
                <w:sz w:val="28"/>
                <w:szCs w:val="28"/>
              </w:rPr>
            </w:rPrChange>
          </w:rPr>
          <w:tab/>
        </w:r>
        <w:r w:rsidRPr="002C25E8">
          <w:rPr>
            <w:rFonts w:ascii="Times New Roman" w:hAnsi="Times New Roman" w:cs="Times New Roman"/>
            <w:sz w:val="28"/>
            <w:szCs w:val="28"/>
            <w:rPrChange w:id="73" w:author="Дмитрий Науменко" w:date="2019-03-26T15:20:00Z">
              <w:rPr>
                <w:sz w:val="28"/>
                <w:szCs w:val="28"/>
              </w:rPr>
            </w:rPrChange>
          </w:rPr>
          <w:tab/>
        </w:r>
        <w:r w:rsidRPr="002C25E8">
          <w:rPr>
            <w:rFonts w:ascii="Times New Roman" w:hAnsi="Times New Roman" w:cs="Times New Roman"/>
            <w:sz w:val="24"/>
            <w:szCs w:val="24"/>
            <w:rPrChange w:id="74" w:author="Дмитрий Науменко" w:date="2019-03-26T15:20:00Z">
              <w:rPr>
                <w:sz w:val="24"/>
                <w:szCs w:val="24"/>
              </w:rPr>
            </w:rPrChange>
          </w:rPr>
          <w:t xml:space="preserve">Возможно применение в компаниях, которые пользуются </w:t>
        </w:r>
        <w:proofErr w:type="spellStart"/>
        <w:r w:rsidRPr="002C25E8">
          <w:rPr>
            <w:rFonts w:ascii="Times New Roman" w:hAnsi="Times New Roman" w:cs="Times New Roman"/>
            <w:sz w:val="24"/>
            <w:szCs w:val="24"/>
            <w:rPrChange w:id="75" w:author="Дмитрий Науменко" w:date="2019-03-26T15:20:00Z">
              <w:rPr>
                <w:sz w:val="24"/>
                <w:szCs w:val="24"/>
              </w:rPr>
            </w:rPrChange>
          </w:rPr>
          <w:t>Trello</w:t>
        </w:r>
        <w:proofErr w:type="spellEnd"/>
        <w:r w:rsidRPr="002C25E8">
          <w:rPr>
            <w:rFonts w:ascii="Times New Roman" w:hAnsi="Times New Roman" w:cs="Times New Roman"/>
            <w:sz w:val="24"/>
            <w:szCs w:val="24"/>
            <w:rPrChange w:id="76" w:author="Дмитрий Науменко" w:date="2019-03-26T15:20:00Z">
              <w:rPr>
                <w:sz w:val="24"/>
                <w:szCs w:val="24"/>
              </w:rPr>
            </w:rPrChange>
          </w:rPr>
          <w:t xml:space="preserve"> для распределения загруженности исполнителей </w:t>
        </w:r>
      </w:ins>
    </w:p>
    <w:p w:rsidR="002C25E8" w:rsidRPr="002C25E8" w:rsidRDefault="002C25E8" w:rsidP="002C25E8">
      <w:pPr>
        <w:spacing w:line="360" w:lineRule="auto"/>
        <w:ind w:left="708"/>
        <w:jc w:val="both"/>
        <w:rPr>
          <w:ins w:id="77" w:author="Дмитрий Науменко" w:date="2019-03-26T15:20:00Z"/>
          <w:rFonts w:ascii="Times New Roman" w:hAnsi="Times New Roman" w:cs="Times New Roman"/>
          <w:sz w:val="28"/>
          <w:szCs w:val="28"/>
          <w:rPrChange w:id="78" w:author="Дмитрий Науменко" w:date="2019-03-26T15:20:00Z">
            <w:rPr>
              <w:ins w:id="79" w:author="Дмитрий Науменко" w:date="2019-03-26T15:20:00Z"/>
              <w:sz w:val="28"/>
              <w:szCs w:val="28"/>
            </w:rPr>
          </w:rPrChange>
        </w:rPr>
        <w:pPrChange w:id="80" w:author="Дмитрий Науменко" w:date="2019-03-26T15:20:00Z">
          <w:pPr>
            <w:ind w:left="708"/>
            <w:jc w:val="both"/>
          </w:pPr>
        </w:pPrChange>
      </w:pPr>
      <w:ins w:id="81" w:author="Дмитрий Науменко" w:date="2019-03-26T15:20:00Z">
        <w:r w:rsidRPr="002C25E8">
          <w:rPr>
            <w:rFonts w:ascii="Times New Roman" w:hAnsi="Times New Roman" w:cs="Times New Roman"/>
            <w:sz w:val="28"/>
            <w:szCs w:val="28"/>
            <w:rPrChange w:id="82" w:author="Дмитрий Науменко" w:date="2019-03-26T15:20:00Z">
              <w:rPr>
                <w:sz w:val="28"/>
                <w:szCs w:val="28"/>
              </w:rPr>
            </w:rPrChange>
          </w:rPr>
          <w:t>1.3 Сроки:</w:t>
        </w:r>
      </w:ins>
    </w:p>
    <w:p w:rsidR="002C25E8" w:rsidRPr="002C25E8" w:rsidRDefault="002C25E8" w:rsidP="002C25E8">
      <w:pPr>
        <w:numPr>
          <w:ilvl w:val="0"/>
          <w:numId w:val="10"/>
        </w:numPr>
        <w:spacing w:after="0" w:line="360" w:lineRule="auto"/>
        <w:jc w:val="both"/>
        <w:rPr>
          <w:ins w:id="83" w:author="Дмитрий Науменко" w:date="2019-03-26T15:20:00Z"/>
          <w:rFonts w:ascii="Times New Roman" w:hAnsi="Times New Roman" w:cs="Times New Roman"/>
          <w:sz w:val="24"/>
          <w:szCs w:val="24"/>
          <w:rPrChange w:id="84" w:author="Дмитрий Науменко" w:date="2019-03-26T15:20:00Z">
            <w:rPr>
              <w:ins w:id="85" w:author="Дмитрий Науменко" w:date="2019-03-26T15:20:00Z"/>
              <w:sz w:val="24"/>
              <w:szCs w:val="24"/>
            </w:rPr>
          </w:rPrChange>
        </w:rPr>
        <w:pPrChange w:id="86" w:author="Дмитрий Науменко" w:date="2019-03-26T15:20:00Z">
          <w:pPr>
            <w:numPr>
              <w:numId w:val="10"/>
            </w:numPr>
            <w:spacing w:after="0" w:line="276" w:lineRule="auto"/>
            <w:ind w:left="1440" w:hanging="360"/>
            <w:jc w:val="both"/>
          </w:pPr>
        </w:pPrChange>
      </w:pPr>
      <w:ins w:id="87" w:author="Дмитрий Науменко" w:date="2019-03-26T15:20:00Z">
        <w:r w:rsidRPr="002C25E8">
          <w:rPr>
            <w:rFonts w:ascii="Times New Roman" w:hAnsi="Times New Roman" w:cs="Times New Roman"/>
            <w:sz w:val="24"/>
            <w:szCs w:val="24"/>
            <w:rPrChange w:id="88" w:author="Дмитрий Науменко" w:date="2019-03-26T15:20:00Z">
              <w:rPr>
                <w:sz w:val="24"/>
                <w:szCs w:val="24"/>
              </w:rPr>
            </w:rPrChange>
          </w:rPr>
          <w:t>Срок начала: 27.03.2019</w:t>
        </w:r>
      </w:ins>
    </w:p>
    <w:p w:rsidR="002C25E8" w:rsidRPr="002C25E8" w:rsidRDefault="002C25E8" w:rsidP="002C25E8">
      <w:pPr>
        <w:numPr>
          <w:ilvl w:val="0"/>
          <w:numId w:val="10"/>
        </w:numPr>
        <w:spacing w:after="0" w:line="360" w:lineRule="auto"/>
        <w:jc w:val="both"/>
        <w:rPr>
          <w:ins w:id="89" w:author="Дмитрий Науменко" w:date="2019-03-26T15:20:00Z"/>
          <w:rFonts w:ascii="Times New Roman" w:hAnsi="Times New Roman" w:cs="Times New Roman"/>
          <w:sz w:val="24"/>
          <w:szCs w:val="24"/>
          <w:rPrChange w:id="90" w:author="Дмитрий Науменко" w:date="2019-03-26T15:20:00Z">
            <w:rPr>
              <w:ins w:id="91" w:author="Дмитрий Науменко" w:date="2019-03-26T15:20:00Z"/>
              <w:sz w:val="24"/>
              <w:szCs w:val="24"/>
            </w:rPr>
          </w:rPrChange>
        </w:rPr>
        <w:pPrChange w:id="92" w:author="Дмитрий Науменко" w:date="2019-03-26T15:20:00Z">
          <w:pPr>
            <w:numPr>
              <w:numId w:val="10"/>
            </w:numPr>
            <w:spacing w:after="0" w:line="276" w:lineRule="auto"/>
            <w:ind w:left="1440" w:hanging="360"/>
            <w:jc w:val="both"/>
          </w:pPr>
        </w:pPrChange>
      </w:pPr>
      <w:ins w:id="93" w:author="Дмитрий Науменко" w:date="2019-03-26T15:20:00Z">
        <w:r w:rsidRPr="002C25E8">
          <w:rPr>
            <w:rFonts w:ascii="Times New Roman" w:hAnsi="Times New Roman" w:cs="Times New Roman"/>
            <w:sz w:val="24"/>
            <w:szCs w:val="24"/>
            <w:rPrChange w:id="94" w:author="Дмитрий Науменко" w:date="2019-03-26T15:20:00Z">
              <w:rPr>
                <w:sz w:val="24"/>
                <w:szCs w:val="24"/>
              </w:rPr>
            </w:rPrChange>
          </w:rPr>
          <w:t>Срок сдачи: 25.05.2019</w:t>
        </w:r>
      </w:ins>
    </w:p>
    <w:p w:rsidR="002C25E8" w:rsidRPr="002C25E8" w:rsidRDefault="002C25E8" w:rsidP="002C25E8">
      <w:pPr>
        <w:spacing w:line="360" w:lineRule="auto"/>
        <w:ind w:left="720"/>
        <w:jc w:val="both"/>
        <w:rPr>
          <w:ins w:id="95" w:author="Дмитрий Науменко" w:date="2019-03-26T15:20:00Z"/>
          <w:rFonts w:ascii="Times New Roman" w:hAnsi="Times New Roman" w:cs="Times New Roman"/>
          <w:sz w:val="24"/>
          <w:szCs w:val="24"/>
          <w:rPrChange w:id="96" w:author="Дмитрий Науменко" w:date="2019-03-26T15:20:00Z">
            <w:rPr>
              <w:ins w:id="97" w:author="Дмитрий Науменко" w:date="2019-03-26T15:20:00Z"/>
              <w:sz w:val="24"/>
              <w:szCs w:val="24"/>
            </w:rPr>
          </w:rPrChange>
        </w:rPr>
        <w:pPrChange w:id="98" w:author="Дмитрий Науменко" w:date="2019-03-26T15:20:00Z">
          <w:pPr>
            <w:ind w:left="720"/>
            <w:jc w:val="both"/>
          </w:pPr>
        </w:pPrChange>
      </w:pPr>
    </w:p>
    <w:p w:rsidR="002C25E8" w:rsidRPr="002C25E8" w:rsidRDefault="002C25E8" w:rsidP="002C25E8">
      <w:pPr>
        <w:numPr>
          <w:ilvl w:val="0"/>
          <w:numId w:val="13"/>
        </w:numPr>
        <w:spacing w:after="0" w:line="360" w:lineRule="auto"/>
        <w:jc w:val="center"/>
        <w:rPr>
          <w:ins w:id="99" w:author="Дмитрий Науменко" w:date="2019-03-26T15:20:00Z"/>
          <w:rFonts w:ascii="Times New Roman" w:hAnsi="Times New Roman" w:cs="Times New Roman"/>
          <w:sz w:val="32"/>
          <w:szCs w:val="32"/>
          <w:rPrChange w:id="100" w:author="Дмитрий Науменко" w:date="2019-03-26T15:20:00Z">
            <w:rPr>
              <w:ins w:id="101" w:author="Дмитрий Науменко" w:date="2019-03-26T15:20:00Z"/>
              <w:sz w:val="32"/>
              <w:szCs w:val="32"/>
            </w:rPr>
          </w:rPrChange>
        </w:rPr>
        <w:pPrChange w:id="102" w:author="Дмитрий Науменко" w:date="2019-03-26T15:20:00Z">
          <w:pPr>
            <w:numPr>
              <w:numId w:val="13"/>
            </w:numPr>
            <w:spacing w:after="0" w:line="276" w:lineRule="auto"/>
            <w:ind w:left="720" w:hanging="360"/>
            <w:jc w:val="center"/>
          </w:pPr>
        </w:pPrChange>
      </w:pPr>
      <w:ins w:id="103" w:author="Дмитрий Науменко" w:date="2019-03-26T15:20:00Z">
        <w:r w:rsidRPr="002C25E8">
          <w:rPr>
            <w:rFonts w:ascii="Times New Roman" w:hAnsi="Times New Roman" w:cs="Times New Roman"/>
            <w:sz w:val="32"/>
            <w:szCs w:val="32"/>
            <w:rPrChange w:id="104" w:author="Дмитрий Науменко" w:date="2019-03-26T15:20:00Z">
              <w:rPr>
                <w:sz w:val="32"/>
                <w:szCs w:val="32"/>
              </w:rPr>
            </w:rPrChange>
          </w:rPr>
          <w:t>Термины и определения</w:t>
        </w:r>
      </w:ins>
    </w:p>
    <w:p w:rsidR="002C25E8" w:rsidRPr="002C25E8" w:rsidRDefault="002C25E8" w:rsidP="002C25E8">
      <w:pPr>
        <w:spacing w:line="360" w:lineRule="auto"/>
        <w:ind w:left="720"/>
        <w:rPr>
          <w:ins w:id="105" w:author="Дмитрий Науменко" w:date="2019-03-26T15:20:00Z"/>
          <w:rFonts w:ascii="Times New Roman" w:hAnsi="Times New Roman" w:cs="Times New Roman"/>
          <w:sz w:val="28"/>
          <w:szCs w:val="28"/>
          <w:rPrChange w:id="106" w:author="Дмитрий Науменко" w:date="2019-03-26T15:20:00Z">
            <w:rPr>
              <w:ins w:id="107" w:author="Дмитрий Науменко" w:date="2019-03-26T15:20:00Z"/>
              <w:sz w:val="28"/>
              <w:szCs w:val="28"/>
            </w:rPr>
          </w:rPrChange>
        </w:rPr>
        <w:pPrChange w:id="108" w:author="Дмитрий Науменко" w:date="2019-03-26T15:20:00Z">
          <w:pPr>
            <w:ind w:left="720"/>
          </w:pPr>
        </w:pPrChange>
      </w:pPr>
      <w:ins w:id="109" w:author="Дмитрий Науменко" w:date="2019-03-26T15:20:00Z">
        <w:r w:rsidRPr="002C25E8">
          <w:rPr>
            <w:rFonts w:ascii="Times New Roman" w:hAnsi="Times New Roman" w:cs="Times New Roman"/>
            <w:sz w:val="28"/>
            <w:szCs w:val="28"/>
            <w:rPrChange w:id="110" w:author="Дмитрий Науменко" w:date="2019-03-26T15:20:00Z">
              <w:rPr>
                <w:sz w:val="28"/>
                <w:szCs w:val="28"/>
              </w:rPr>
            </w:rPrChange>
          </w:rPr>
          <w:t>2.1 Общие термины</w:t>
        </w:r>
      </w:ins>
    </w:p>
    <w:p w:rsidR="002C25E8" w:rsidRPr="002C25E8" w:rsidRDefault="002C25E8" w:rsidP="002C25E8">
      <w:pPr>
        <w:numPr>
          <w:ilvl w:val="0"/>
          <w:numId w:val="6"/>
        </w:numPr>
        <w:spacing w:after="0" w:line="360" w:lineRule="auto"/>
        <w:rPr>
          <w:ins w:id="111" w:author="Дмитрий Науменко" w:date="2019-03-26T15:20:00Z"/>
          <w:rFonts w:ascii="Times New Roman" w:hAnsi="Times New Roman" w:cs="Times New Roman"/>
          <w:sz w:val="24"/>
          <w:szCs w:val="24"/>
          <w:rPrChange w:id="112" w:author="Дмитрий Науменко" w:date="2019-03-26T15:20:00Z">
            <w:rPr>
              <w:ins w:id="113" w:author="Дмитрий Науменко" w:date="2019-03-26T15:20:00Z"/>
              <w:sz w:val="24"/>
              <w:szCs w:val="24"/>
            </w:rPr>
          </w:rPrChange>
        </w:rPr>
        <w:pPrChange w:id="114" w:author="Дмитрий Науменко" w:date="2019-03-26T15:20:00Z">
          <w:pPr>
            <w:numPr>
              <w:numId w:val="6"/>
            </w:numPr>
            <w:spacing w:after="0" w:line="276" w:lineRule="auto"/>
            <w:ind w:left="1440" w:hanging="360"/>
          </w:pPr>
        </w:pPrChange>
      </w:pPr>
      <w:ins w:id="115" w:author="Дмитрий Науменко" w:date="2019-03-26T15:20:00Z">
        <w:r w:rsidRPr="002C25E8">
          <w:rPr>
            <w:rFonts w:ascii="Times New Roman" w:hAnsi="Times New Roman" w:cs="Times New Roman"/>
            <w:sz w:val="24"/>
            <w:szCs w:val="24"/>
            <w:rPrChange w:id="116" w:author="Дмитрий Науменко" w:date="2019-03-26T15:20:00Z">
              <w:rPr>
                <w:sz w:val="24"/>
                <w:szCs w:val="24"/>
              </w:rPr>
            </w:rPrChange>
          </w:rPr>
          <w:t>ТЗ - Техническое задание (текущий документ)</w:t>
        </w:r>
      </w:ins>
    </w:p>
    <w:p w:rsidR="002C25E8" w:rsidRPr="002C25E8" w:rsidRDefault="002C25E8" w:rsidP="002C25E8">
      <w:pPr>
        <w:numPr>
          <w:ilvl w:val="0"/>
          <w:numId w:val="6"/>
        </w:numPr>
        <w:spacing w:after="0" w:line="360" w:lineRule="auto"/>
        <w:rPr>
          <w:ins w:id="117" w:author="Дмитрий Науменко" w:date="2019-03-26T15:20:00Z"/>
          <w:rFonts w:ascii="Times New Roman" w:hAnsi="Times New Roman" w:cs="Times New Roman"/>
          <w:sz w:val="24"/>
          <w:szCs w:val="24"/>
          <w:rPrChange w:id="118" w:author="Дмитрий Науменко" w:date="2019-03-26T15:20:00Z">
            <w:rPr>
              <w:ins w:id="119" w:author="Дмитрий Науменко" w:date="2019-03-26T15:20:00Z"/>
              <w:sz w:val="24"/>
              <w:szCs w:val="24"/>
            </w:rPr>
          </w:rPrChange>
        </w:rPr>
        <w:pPrChange w:id="120" w:author="Дмитрий Науменко" w:date="2019-03-26T15:20:00Z">
          <w:pPr>
            <w:numPr>
              <w:numId w:val="6"/>
            </w:numPr>
            <w:spacing w:after="0" w:line="276" w:lineRule="auto"/>
            <w:ind w:left="1440" w:hanging="360"/>
          </w:pPr>
        </w:pPrChange>
      </w:pPr>
      <w:ins w:id="121" w:author="Дмитрий Науменко" w:date="2019-03-26T15:20:00Z">
        <w:r w:rsidRPr="002C25E8">
          <w:rPr>
            <w:rFonts w:ascii="Times New Roman" w:hAnsi="Times New Roman" w:cs="Times New Roman"/>
            <w:sz w:val="24"/>
            <w:szCs w:val="24"/>
            <w:rPrChange w:id="122" w:author="Дмитрий Науменко" w:date="2019-03-26T15:20:00Z">
              <w:rPr>
                <w:sz w:val="24"/>
                <w:szCs w:val="24"/>
              </w:rPr>
            </w:rPrChange>
          </w:rPr>
          <w:t xml:space="preserve">TBD – </w:t>
        </w:r>
        <w:proofErr w:type="spellStart"/>
        <w:r w:rsidRPr="002C25E8">
          <w:rPr>
            <w:rFonts w:ascii="Times New Roman" w:hAnsi="Times New Roman" w:cs="Times New Roman"/>
            <w:sz w:val="24"/>
            <w:szCs w:val="24"/>
            <w:rPrChange w:id="123" w:author="Дмитрий Науменко" w:date="2019-03-26T15:20:00Z">
              <w:rPr>
                <w:sz w:val="24"/>
                <w:szCs w:val="24"/>
              </w:rPr>
            </w:rPrChange>
          </w:rPr>
          <w:t>To</w:t>
        </w:r>
        <w:proofErr w:type="spellEnd"/>
        <w:r w:rsidRPr="002C25E8">
          <w:rPr>
            <w:rFonts w:ascii="Times New Roman" w:hAnsi="Times New Roman" w:cs="Times New Roman"/>
            <w:sz w:val="24"/>
            <w:szCs w:val="24"/>
            <w:rPrChange w:id="124" w:author="Дмитрий Науменко" w:date="2019-03-26T15:20:00Z">
              <w:rPr>
                <w:sz w:val="24"/>
                <w:szCs w:val="24"/>
              </w:rPr>
            </w:rPrChange>
          </w:rPr>
          <w:t xml:space="preserve"> </w:t>
        </w:r>
        <w:proofErr w:type="spellStart"/>
        <w:r w:rsidRPr="002C25E8">
          <w:rPr>
            <w:rFonts w:ascii="Times New Roman" w:hAnsi="Times New Roman" w:cs="Times New Roman"/>
            <w:sz w:val="24"/>
            <w:szCs w:val="24"/>
            <w:rPrChange w:id="125" w:author="Дмитрий Науменко" w:date="2019-03-26T15:20:00Z">
              <w:rPr>
                <w:sz w:val="24"/>
                <w:szCs w:val="24"/>
              </w:rPr>
            </w:rPrChange>
          </w:rPr>
          <w:t>Be</w:t>
        </w:r>
        <w:proofErr w:type="spellEnd"/>
        <w:r w:rsidRPr="002C25E8">
          <w:rPr>
            <w:rFonts w:ascii="Times New Roman" w:hAnsi="Times New Roman" w:cs="Times New Roman"/>
            <w:sz w:val="24"/>
            <w:szCs w:val="24"/>
            <w:rPrChange w:id="126" w:author="Дмитрий Науменко" w:date="2019-03-26T15:20:00Z">
              <w:rPr>
                <w:sz w:val="24"/>
                <w:szCs w:val="24"/>
              </w:rPr>
            </w:rPrChange>
          </w:rPr>
          <w:t xml:space="preserve"> </w:t>
        </w:r>
        <w:proofErr w:type="spellStart"/>
        <w:r w:rsidRPr="002C25E8">
          <w:rPr>
            <w:rFonts w:ascii="Times New Roman" w:hAnsi="Times New Roman" w:cs="Times New Roman"/>
            <w:sz w:val="24"/>
            <w:szCs w:val="24"/>
            <w:rPrChange w:id="127" w:author="Дмитрий Науменко" w:date="2019-03-26T15:20:00Z">
              <w:rPr>
                <w:sz w:val="24"/>
                <w:szCs w:val="24"/>
              </w:rPr>
            </w:rPrChange>
          </w:rPr>
          <w:t>Defined</w:t>
        </w:r>
        <w:proofErr w:type="spellEnd"/>
        <w:r w:rsidRPr="002C25E8">
          <w:rPr>
            <w:rFonts w:ascii="Times New Roman" w:hAnsi="Times New Roman" w:cs="Times New Roman"/>
            <w:sz w:val="24"/>
            <w:szCs w:val="24"/>
            <w:rPrChange w:id="128" w:author="Дмитрий Науменко" w:date="2019-03-26T15:20:00Z">
              <w:rPr>
                <w:sz w:val="24"/>
                <w:szCs w:val="24"/>
              </w:rPr>
            </w:rPrChange>
          </w:rPr>
          <w:t>. Секция в ТЗ, которая должна быть определена позже.</w:t>
        </w:r>
      </w:ins>
    </w:p>
    <w:p w:rsidR="002C25E8" w:rsidRPr="002C25E8" w:rsidRDefault="002C25E8" w:rsidP="002C25E8">
      <w:pPr>
        <w:numPr>
          <w:ilvl w:val="0"/>
          <w:numId w:val="6"/>
        </w:numPr>
        <w:spacing w:after="0" w:line="360" w:lineRule="auto"/>
        <w:rPr>
          <w:ins w:id="129" w:author="Дмитрий Науменко" w:date="2019-03-26T15:20:00Z"/>
          <w:rFonts w:ascii="Times New Roman" w:hAnsi="Times New Roman" w:cs="Times New Roman"/>
          <w:sz w:val="24"/>
          <w:szCs w:val="24"/>
          <w:lang w:val="en-US"/>
          <w:rPrChange w:id="130" w:author="Дмитрий Науменко" w:date="2019-03-26T15:20:00Z">
            <w:rPr>
              <w:ins w:id="131" w:author="Дмитрий Науменко" w:date="2019-03-26T15:20:00Z"/>
              <w:sz w:val="24"/>
              <w:szCs w:val="24"/>
              <w:lang w:val="en-US"/>
            </w:rPr>
          </w:rPrChange>
        </w:rPr>
        <w:pPrChange w:id="132" w:author="Дмитрий Науменко" w:date="2019-03-26T15:20:00Z">
          <w:pPr>
            <w:numPr>
              <w:numId w:val="6"/>
            </w:numPr>
            <w:spacing w:after="0" w:line="276" w:lineRule="auto"/>
            <w:ind w:left="1440" w:hanging="360"/>
          </w:pPr>
        </w:pPrChange>
      </w:pPr>
      <w:ins w:id="133" w:author="Дмитрий Науменко" w:date="2019-03-26T15:20:00Z">
        <w:r w:rsidRPr="002C25E8">
          <w:rPr>
            <w:rFonts w:ascii="Times New Roman" w:hAnsi="Times New Roman" w:cs="Times New Roman"/>
            <w:sz w:val="24"/>
            <w:szCs w:val="24"/>
            <w:lang w:val="en-US"/>
            <w:rPrChange w:id="134" w:author="Дмитрий Науменко" w:date="2019-03-26T15:20:00Z">
              <w:rPr>
                <w:sz w:val="24"/>
                <w:szCs w:val="24"/>
                <w:lang w:val="en-US"/>
              </w:rPr>
            </w:rPrChange>
          </w:rPr>
          <w:t xml:space="preserve">FAQ – Frequently Asked Questions. </w:t>
        </w:r>
        <w:r w:rsidRPr="002C25E8">
          <w:rPr>
            <w:rFonts w:ascii="Times New Roman" w:hAnsi="Times New Roman" w:cs="Times New Roman"/>
            <w:sz w:val="24"/>
            <w:szCs w:val="24"/>
            <w:rPrChange w:id="135" w:author="Дмитрий Науменко" w:date="2019-03-26T15:20:00Z">
              <w:rPr>
                <w:sz w:val="24"/>
                <w:szCs w:val="24"/>
              </w:rPr>
            </w:rPrChange>
          </w:rPr>
          <w:t>Часто</w:t>
        </w:r>
        <w:r w:rsidRPr="002C25E8">
          <w:rPr>
            <w:rFonts w:ascii="Times New Roman" w:hAnsi="Times New Roman" w:cs="Times New Roman"/>
            <w:sz w:val="24"/>
            <w:szCs w:val="24"/>
            <w:lang w:val="en-US"/>
            <w:rPrChange w:id="136" w:author="Дмитрий Науменко" w:date="2019-03-26T15:20:00Z">
              <w:rPr>
                <w:sz w:val="24"/>
                <w:szCs w:val="24"/>
                <w:lang w:val="en-US"/>
              </w:rPr>
            </w:rPrChange>
          </w:rPr>
          <w:t xml:space="preserve"> </w:t>
        </w:r>
        <w:r w:rsidRPr="002C25E8">
          <w:rPr>
            <w:rFonts w:ascii="Times New Roman" w:hAnsi="Times New Roman" w:cs="Times New Roman"/>
            <w:sz w:val="24"/>
            <w:szCs w:val="24"/>
            <w:rPrChange w:id="137" w:author="Дмитрий Науменко" w:date="2019-03-26T15:20:00Z">
              <w:rPr>
                <w:sz w:val="24"/>
                <w:szCs w:val="24"/>
              </w:rPr>
            </w:rPrChange>
          </w:rPr>
          <w:t>задаваемые</w:t>
        </w:r>
        <w:r w:rsidRPr="002C25E8">
          <w:rPr>
            <w:rFonts w:ascii="Times New Roman" w:hAnsi="Times New Roman" w:cs="Times New Roman"/>
            <w:sz w:val="24"/>
            <w:szCs w:val="24"/>
            <w:lang w:val="en-US"/>
            <w:rPrChange w:id="138" w:author="Дмитрий Науменко" w:date="2019-03-26T15:20:00Z">
              <w:rPr>
                <w:sz w:val="24"/>
                <w:szCs w:val="24"/>
                <w:lang w:val="en-US"/>
              </w:rPr>
            </w:rPrChange>
          </w:rPr>
          <w:t xml:space="preserve"> </w:t>
        </w:r>
        <w:r w:rsidRPr="002C25E8">
          <w:rPr>
            <w:rFonts w:ascii="Times New Roman" w:hAnsi="Times New Roman" w:cs="Times New Roman"/>
            <w:sz w:val="24"/>
            <w:szCs w:val="24"/>
            <w:rPrChange w:id="139" w:author="Дмитрий Науменко" w:date="2019-03-26T15:20:00Z">
              <w:rPr>
                <w:sz w:val="24"/>
                <w:szCs w:val="24"/>
              </w:rPr>
            </w:rPrChange>
          </w:rPr>
          <w:t>вопросы</w:t>
        </w:r>
        <w:r w:rsidRPr="002C25E8">
          <w:rPr>
            <w:rFonts w:ascii="Times New Roman" w:hAnsi="Times New Roman" w:cs="Times New Roman"/>
            <w:sz w:val="24"/>
            <w:szCs w:val="24"/>
            <w:lang w:val="en-US"/>
            <w:rPrChange w:id="140" w:author="Дмитрий Науменко" w:date="2019-03-26T15:20:00Z">
              <w:rPr>
                <w:sz w:val="24"/>
                <w:szCs w:val="24"/>
                <w:lang w:val="en-US"/>
              </w:rPr>
            </w:rPrChange>
          </w:rPr>
          <w:t>.</w:t>
        </w:r>
      </w:ins>
    </w:p>
    <w:p w:rsidR="002C25E8" w:rsidRPr="002C25E8" w:rsidRDefault="002C25E8" w:rsidP="002C25E8">
      <w:pPr>
        <w:numPr>
          <w:ilvl w:val="0"/>
          <w:numId w:val="6"/>
        </w:numPr>
        <w:spacing w:after="0" w:line="360" w:lineRule="auto"/>
        <w:rPr>
          <w:ins w:id="141" w:author="Дмитрий Науменко" w:date="2019-03-26T15:20:00Z"/>
          <w:rFonts w:ascii="Times New Roman" w:hAnsi="Times New Roman" w:cs="Times New Roman"/>
          <w:sz w:val="24"/>
          <w:szCs w:val="24"/>
          <w:rPrChange w:id="142" w:author="Дмитрий Науменко" w:date="2019-03-26T15:20:00Z">
            <w:rPr>
              <w:ins w:id="143" w:author="Дмитрий Науменко" w:date="2019-03-26T15:20:00Z"/>
              <w:sz w:val="24"/>
              <w:szCs w:val="24"/>
            </w:rPr>
          </w:rPrChange>
        </w:rPr>
        <w:pPrChange w:id="144" w:author="Дмитрий Науменко" w:date="2019-03-26T15:20:00Z">
          <w:pPr>
            <w:numPr>
              <w:numId w:val="6"/>
            </w:numPr>
            <w:spacing w:after="0" w:line="276" w:lineRule="auto"/>
            <w:ind w:left="1440" w:hanging="360"/>
          </w:pPr>
        </w:pPrChange>
      </w:pPr>
      <w:ins w:id="145" w:author="Дмитрий Науменко" w:date="2019-03-26T15:20:00Z">
        <w:r w:rsidRPr="002C25E8">
          <w:rPr>
            <w:rFonts w:ascii="Times New Roman" w:hAnsi="Times New Roman" w:cs="Times New Roman"/>
            <w:sz w:val="24"/>
            <w:szCs w:val="24"/>
            <w:rPrChange w:id="146" w:author="Дмитрий Науменко" w:date="2019-03-26T15:20:00Z">
              <w:rPr>
                <w:sz w:val="24"/>
                <w:szCs w:val="24"/>
              </w:rPr>
            </w:rPrChange>
          </w:rPr>
          <w:t xml:space="preserve">ВИ – Вариант Использования или </w:t>
        </w:r>
        <w:proofErr w:type="spellStart"/>
        <w:r w:rsidRPr="002C25E8">
          <w:rPr>
            <w:rFonts w:ascii="Times New Roman" w:hAnsi="Times New Roman" w:cs="Times New Roman"/>
            <w:sz w:val="24"/>
            <w:szCs w:val="24"/>
            <w:rPrChange w:id="147" w:author="Дмитрий Науменко" w:date="2019-03-26T15:20:00Z">
              <w:rPr>
                <w:sz w:val="24"/>
                <w:szCs w:val="24"/>
              </w:rPr>
            </w:rPrChange>
          </w:rPr>
          <w:t>Use</w:t>
        </w:r>
        <w:proofErr w:type="spellEnd"/>
        <w:r w:rsidRPr="002C25E8">
          <w:rPr>
            <w:rFonts w:ascii="Times New Roman" w:hAnsi="Times New Roman" w:cs="Times New Roman"/>
            <w:sz w:val="24"/>
            <w:szCs w:val="24"/>
            <w:rPrChange w:id="148" w:author="Дмитрий Науменко" w:date="2019-03-26T15:20:00Z">
              <w:rPr>
                <w:sz w:val="24"/>
                <w:szCs w:val="24"/>
              </w:rPr>
            </w:rPrChange>
          </w:rPr>
          <w:t xml:space="preserve"> </w:t>
        </w:r>
        <w:proofErr w:type="spellStart"/>
        <w:r w:rsidRPr="002C25E8">
          <w:rPr>
            <w:rFonts w:ascii="Times New Roman" w:hAnsi="Times New Roman" w:cs="Times New Roman"/>
            <w:sz w:val="24"/>
            <w:szCs w:val="24"/>
            <w:rPrChange w:id="149" w:author="Дмитрий Науменко" w:date="2019-03-26T15:20:00Z">
              <w:rPr>
                <w:sz w:val="24"/>
                <w:szCs w:val="24"/>
              </w:rPr>
            </w:rPrChange>
          </w:rPr>
          <w:t>Case</w:t>
        </w:r>
        <w:proofErr w:type="spellEnd"/>
        <w:r w:rsidRPr="002C25E8">
          <w:rPr>
            <w:rFonts w:ascii="Times New Roman" w:hAnsi="Times New Roman" w:cs="Times New Roman"/>
            <w:sz w:val="24"/>
            <w:szCs w:val="24"/>
            <w:rPrChange w:id="150" w:author="Дмитрий Науменко" w:date="2019-03-26T15:20:00Z">
              <w:rPr>
                <w:sz w:val="24"/>
                <w:szCs w:val="24"/>
              </w:rPr>
            </w:rPrChange>
          </w:rPr>
          <w:t>, описание см. Википедию.</w:t>
        </w:r>
      </w:ins>
    </w:p>
    <w:p w:rsidR="002C25E8" w:rsidRPr="002C25E8" w:rsidRDefault="002C25E8" w:rsidP="002C25E8">
      <w:pPr>
        <w:numPr>
          <w:ilvl w:val="0"/>
          <w:numId w:val="6"/>
        </w:numPr>
        <w:spacing w:after="0" w:line="360" w:lineRule="auto"/>
        <w:rPr>
          <w:ins w:id="151" w:author="Дмитрий Науменко" w:date="2019-03-26T15:20:00Z"/>
          <w:rFonts w:ascii="Times New Roman" w:hAnsi="Times New Roman" w:cs="Times New Roman"/>
          <w:sz w:val="24"/>
          <w:szCs w:val="24"/>
          <w:rPrChange w:id="152" w:author="Дмитрий Науменко" w:date="2019-03-26T15:20:00Z">
            <w:rPr>
              <w:ins w:id="153" w:author="Дмитрий Науменко" w:date="2019-03-26T15:20:00Z"/>
              <w:sz w:val="24"/>
              <w:szCs w:val="24"/>
            </w:rPr>
          </w:rPrChange>
        </w:rPr>
        <w:pPrChange w:id="154" w:author="Дмитрий Науменко" w:date="2019-03-26T15:20:00Z">
          <w:pPr>
            <w:numPr>
              <w:numId w:val="6"/>
            </w:numPr>
            <w:spacing w:after="0" w:line="276" w:lineRule="auto"/>
            <w:ind w:left="1440" w:hanging="360"/>
          </w:pPr>
        </w:pPrChange>
      </w:pPr>
      <w:ins w:id="155" w:author="Дмитрий Науменко" w:date="2019-03-26T15:20:00Z">
        <w:r w:rsidRPr="002C25E8">
          <w:rPr>
            <w:rFonts w:ascii="Times New Roman" w:hAnsi="Times New Roman" w:cs="Times New Roman"/>
            <w:sz w:val="24"/>
            <w:szCs w:val="24"/>
            <w:rPrChange w:id="156" w:author="Дмитрий Науменко" w:date="2019-03-26T15:20:00Z">
              <w:rPr>
                <w:sz w:val="24"/>
                <w:szCs w:val="24"/>
              </w:rPr>
            </w:rPrChange>
          </w:rPr>
          <w:t xml:space="preserve">ДВИ – Диаграмма Вариантов Использования или </w:t>
        </w:r>
        <w:proofErr w:type="spellStart"/>
        <w:r w:rsidRPr="002C25E8">
          <w:rPr>
            <w:rFonts w:ascii="Times New Roman" w:hAnsi="Times New Roman" w:cs="Times New Roman"/>
            <w:sz w:val="24"/>
            <w:szCs w:val="24"/>
            <w:rPrChange w:id="157" w:author="Дмитрий Науменко" w:date="2019-03-26T15:20:00Z">
              <w:rPr>
                <w:sz w:val="24"/>
                <w:szCs w:val="24"/>
              </w:rPr>
            </w:rPrChange>
          </w:rPr>
          <w:t>Use</w:t>
        </w:r>
        <w:proofErr w:type="spellEnd"/>
        <w:r w:rsidRPr="002C25E8">
          <w:rPr>
            <w:rFonts w:ascii="Times New Roman" w:hAnsi="Times New Roman" w:cs="Times New Roman"/>
            <w:sz w:val="24"/>
            <w:szCs w:val="24"/>
            <w:rPrChange w:id="158" w:author="Дмитрий Науменко" w:date="2019-03-26T15:20:00Z">
              <w:rPr>
                <w:sz w:val="24"/>
                <w:szCs w:val="24"/>
              </w:rPr>
            </w:rPrChange>
          </w:rPr>
          <w:t xml:space="preserve"> </w:t>
        </w:r>
        <w:proofErr w:type="spellStart"/>
        <w:r w:rsidRPr="002C25E8">
          <w:rPr>
            <w:rFonts w:ascii="Times New Roman" w:hAnsi="Times New Roman" w:cs="Times New Roman"/>
            <w:sz w:val="24"/>
            <w:szCs w:val="24"/>
            <w:rPrChange w:id="159" w:author="Дмитрий Науменко" w:date="2019-03-26T15:20:00Z">
              <w:rPr>
                <w:sz w:val="24"/>
                <w:szCs w:val="24"/>
              </w:rPr>
            </w:rPrChange>
          </w:rPr>
          <w:t>Case</w:t>
        </w:r>
        <w:proofErr w:type="spellEnd"/>
        <w:r w:rsidRPr="002C25E8">
          <w:rPr>
            <w:rFonts w:ascii="Times New Roman" w:hAnsi="Times New Roman" w:cs="Times New Roman"/>
            <w:sz w:val="24"/>
            <w:szCs w:val="24"/>
            <w:rPrChange w:id="160" w:author="Дмитрий Науменко" w:date="2019-03-26T15:20:00Z">
              <w:rPr>
                <w:sz w:val="24"/>
                <w:szCs w:val="24"/>
              </w:rPr>
            </w:rPrChange>
          </w:rPr>
          <w:t xml:space="preserve"> </w:t>
        </w:r>
        <w:proofErr w:type="spellStart"/>
        <w:r w:rsidRPr="002C25E8">
          <w:rPr>
            <w:rFonts w:ascii="Times New Roman" w:hAnsi="Times New Roman" w:cs="Times New Roman"/>
            <w:sz w:val="24"/>
            <w:szCs w:val="24"/>
            <w:rPrChange w:id="161" w:author="Дмитрий Науменко" w:date="2019-03-26T15:20:00Z">
              <w:rPr>
                <w:sz w:val="24"/>
                <w:szCs w:val="24"/>
              </w:rPr>
            </w:rPrChange>
          </w:rPr>
          <w:t>Diagram</w:t>
        </w:r>
        <w:proofErr w:type="spellEnd"/>
        <w:r w:rsidRPr="002C25E8">
          <w:rPr>
            <w:rFonts w:ascii="Times New Roman" w:hAnsi="Times New Roman" w:cs="Times New Roman"/>
            <w:sz w:val="24"/>
            <w:szCs w:val="24"/>
            <w:rPrChange w:id="162" w:author="Дмитрий Науменко" w:date="2019-03-26T15:20:00Z">
              <w:rPr>
                <w:sz w:val="24"/>
                <w:szCs w:val="24"/>
              </w:rPr>
            </w:rPrChange>
          </w:rPr>
          <w:t>.</w:t>
        </w:r>
      </w:ins>
    </w:p>
    <w:p w:rsidR="002C25E8" w:rsidRPr="002C25E8" w:rsidRDefault="002C25E8" w:rsidP="002C25E8">
      <w:pPr>
        <w:spacing w:line="360" w:lineRule="auto"/>
        <w:ind w:left="720"/>
        <w:rPr>
          <w:ins w:id="163" w:author="Дмитрий Науменко" w:date="2019-03-26T15:20:00Z"/>
          <w:rFonts w:ascii="Times New Roman" w:hAnsi="Times New Roman" w:cs="Times New Roman"/>
          <w:sz w:val="32"/>
          <w:szCs w:val="32"/>
          <w:rPrChange w:id="164" w:author="Дмитрий Науменко" w:date="2019-03-26T15:20:00Z">
            <w:rPr>
              <w:ins w:id="165" w:author="Дмитрий Науменко" w:date="2019-03-26T15:20:00Z"/>
              <w:sz w:val="32"/>
              <w:szCs w:val="32"/>
            </w:rPr>
          </w:rPrChange>
        </w:rPr>
        <w:pPrChange w:id="166" w:author="Дмитрий Науменко" w:date="2019-03-26T15:20:00Z">
          <w:pPr>
            <w:ind w:left="720"/>
          </w:pPr>
        </w:pPrChange>
      </w:pPr>
      <w:ins w:id="167" w:author="Дмитрий Науменко" w:date="2019-03-26T15:20:00Z">
        <w:r w:rsidRPr="002C25E8">
          <w:rPr>
            <w:rFonts w:ascii="Times New Roman" w:hAnsi="Times New Roman" w:cs="Times New Roman"/>
            <w:sz w:val="28"/>
            <w:szCs w:val="28"/>
            <w:rPrChange w:id="168" w:author="Дмитрий Науменко" w:date="2019-03-26T15:20:00Z">
              <w:rPr>
                <w:sz w:val="28"/>
                <w:szCs w:val="28"/>
              </w:rPr>
            </w:rPrChange>
          </w:rPr>
          <w:t>2.2 Бизнес термины</w:t>
        </w:r>
      </w:ins>
    </w:p>
    <w:p w:rsidR="002C25E8" w:rsidRPr="002C25E8" w:rsidRDefault="002C25E8" w:rsidP="002C25E8">
      <w:pPr>
        <w:numPr>
          <w:ilvl w:val="0"/>
          <w:numId w:val="12"/>
        </w:numPr>
        <w:spacing w:after="0" w:line="360" w:lineRule="auto"/>
        <w:jc w:val="both"/>
        <w:rPr>
          <w:ins w:id="169" w:author="Дмитрий Науменко" w:date="2019-03-26T15:20:00Z"/>
          <w:rFonts w:ascii="Times New Roman" w:hAnsi="Times New Roman" w:cs="Times New Roman"/>
          <w:sz w:val="24"/>
          <w:szCs w:val="24"/>
          <w:rPrChange w:id="170" w:author="Дмитрий Науменко" w:date="2019-03-26T15:20:00Z">
            <w:rPr>
              <w:ins w:id="171" w:author="Дмитрий Науменко" w:date="2019-03-26T15:20:00Z"/>
              <w:sz w:val="24"/>
              <w:szCs w:val="24"/>
            </w:rPr>
          </w:rPrChange>
        </w:rPr>
        <w:pPrChange w:id="172" w:author="Дмитрий Науменко" w:date="2019-03-26T15:20:00Z">
          <w:pPr>
            <w:numPr>
              <w:numId w:val="12"/>
            </w:numPr>
            <w:spacing w:after="0" w:line="276" w:lineRule="auto"/>
            <w:ind w:left="1440" w:hanging="360"/>
            <w:jc w:val="both"/>
          </w:pPr>
        </w:pPrChange>
      </w:pPr>
      <w:ins w:id="173" w:author="Дмитрий Науменко" w:date="2019-03-26T15:20:00Z">
        <w:r w:rsidRPr="002C25E8">
          <w:rPr>
            <w:rFonts w:ascii="Times New Roman" w:hAnsi="Times New Roman" w:cs="Times New Roman"/>
            <w:sz w:val="24"/>
            <w:szCs w:val="24"/>
            <w:rPrChange w:id="174" w:author="Дмитрий Науменко" w:date="2019-03-26T15:20:00Z">
              <w:rPr>
                <w:sz w:val="24"/>
                <w:szCs w:val="24"/>
              </w:rPr>
            </w:rPrChange>
          </w:rPr>
          <w:t xml:space="preserve">Доска - отдельный проект в </w:t>
        </w:r>
        <w:proofErr w:type="spellStart"/>
        <w:r w:rsidRPr="002C25E8">
          <w:rPr>
            <w:rFonts w:ascii="Times New Roman" w:hAnsi="Times New Roman" w:cs="Times New Roman"/>
            <w:sz w:val="24"/>
            <w:szCs w:val="24"/>
            <w:rPrChange w:id="175" w:author="Дмитрий Науменко" w:date="2019-03-26T15:20:00Z">
              <w:rPr>
                <w:sz w:val="24"/>
                <w:szCs w:val="24"/>
              </w:rPr>
            </w:rPrChange>
          </w:rPr>
          <w:t>Trello</w:t>
        </w:r>
        <w:proofErr w:type="spellEnd"/>
        <w:r w:rsidRPr="002C25E8">
          <w:rPr>
            <w:rFonts w:ascii="Times New Roman" w:hAnsi="Times New Roman" w:cs="Times New Roman"/>
            <w:sz w:val="24"/>
            <w:szCs w:val="24"/>
            <w:rPrChange w:id="176" w:author="Дмитрий Науменко" w:date="2019-03-26T15:20:00Z">
              <w:rPr>
                <w:sz w:val="24"/>
                <w:szCs w:val="24"/>
              </w:rPr>
            </w:rPrChange>
          </w:rPr>
          <w:t>, в котором содержаться карточки, отсортированные по спискам</w:t>
        </w:r>
      </w:ins>
    </w:p>
    <w:p w:rsidR="002C25E8" w:rsidRPr="002C25E8" w:rsidRDefault="002C25E8" w:rsidP="002C25E8">
      <w:pPr>
        <w:numPr>
          <w:ilvl w:val="0"/>
          <w:numId w:val="12"/>
        </w:numPr>
        <w:spacing w:after="0" w:line="360" w:lineRule="auto"/>
        <w:jc w:val="both"/>
        <w:rPr>
          <w:ins w:id="177" w:author="Дмитрий Науменко" w:date="2019-03-26T15:20:00Z"/>
          <w:rFonts w:ascii="Times New Roman" w:hAnsi="Times New Roman" w:cs="Times New Roman"/>
          <w:sz w:val="24"/>
          <w:szCs w:val="24"/>
          <w:rPrChange w:id="178" w:author="Дмитрий Науменко" w:date="2019-03-26T15:20:00Z">
            <w:rPr>
              <w:ins w:id="179" w:author="Дмитрий Науменко" w:date="2019-03-26T15:20:00Z"/>
              <w:sz w:val="24"/>
              <w:szCs w:val="24"/>
            </w:rPr>
          </w:rPrChange>
        </w:rPr>
        <w:pPrChange w:id="180" w:author="Дмитрий Науменко" w:date="2019-03-26T15:20:00Z">
          <w:pPr>
            <w:numPr>
              <w:numId w:val="12"/>
            </w:numPr>
            <w:spacing w:after="0" w:line="276" w:lineRule="auto"/>
            <w:ind w:left="1440" w:hanging="360"/>
            <w:jc w:val="both"/>
          </w:pPr>
        </w:pPrChange>
      </w:pPr>
      <w:ins w:id="181" w:author="Дмитрий Науменко" w:date="2019-03-26T15:20:00Z">
        <w:r w:rsidRPr="002C25E8">
          <w:rPr>
            <w:rFonts w:ascii="Times New Roman" w:hAnsi="Times New Roman" w:cs="Times New Roman"/>
            <w:sz w:val="24"/>
            <w:szCs w:val="24"/>
            <w:rPrChange w:id="182" w:author="Дмитрий Науменко" w:date="2019-03-26T15:20:00Z">
              <w:rPr>
                <w:sz w:val="24"/>
                <w:szCs w:val="24"/>
              </w:rPr>
            </w:rPrChange>
          </w:rPr>
          <w:t>Список - тот самый список из пункта (1)</w:t>
        </w:r>
      </w:ins>
    </w:p>
    <w:p w:rsidR="002C25E8" w:rsidRPr="002C25E8" w:rsidRDefault="002C25E8" w:rsidP="002C25E8">
      <w:pPr>
        <w:numPr>
          <w:ilvl w:val="0"/>
          <w:numId w:val="12"/>
        </w:numPr>
        <w:spacing w:after="0" w:line="360" w:lineRule="auto"/>
        <w:jc w:val="both"/>
        <w:rPr>
          <w:ins w:id="183" w:author="Дмитрий Науменко" w:date="2019-03-26T15:20:00Z"/>
          <w:rFonts w:ascii="Times New Roman" w:hAnsi="Times New Roman" w:cs="Times New Roman"/>
          <w:sz w:val="24"/>
          <w:szCs w:val="24"/>
          <w:rPrChange w:id="184" w:author="Дмитрий Науменко" w:date="2019-03-26T15:20:00Z">
            <w:rPr>
              <w:ins w:id="185" w:author="Дмитрий Науменко" w:date="2019-03-26T15:20:00Z"/>
              <w:sz w:val="24"/>
              <w:szCs w:val="24"/>
            </w:rPr>
          </w:rPrChange>
        </w:rPr>
        <w:pPrChange w:id="186" w:author="Дмитрий Науменко" w:date="2019-03-26T15:20:00Z">
          <w:pPr>
            <w:numPr>
              <w:numId w:val="12"/>
            </w:numPr>
            <w:spacing w:after="0" w:line="276" w:lineRule="auto"/>
            <w:ind w:left="1440" w:hanging="360"/>
            <w:jc w:val="both"/>
          </w:pPr>
        </w:pPrChange>
      </w:pPr>
      <w:ins w:id="187" w:author="Дмитрий Науменко" w:date="2019-03-26T15:20:00Z">
        <w:r w:rsidRPr="002C25E8">
          <w:rPr>
            <w:rFonts w:ascii="Times New Roman" w:hAnsi="Times New Roman" w:cs="Times New Roman"/>
            <w:sz w:val="24"/>
            <w:szCs w:val="24"/>
            <w:rPrChange w:id="188" w:author="Дмитрий Науменко" w:date="2019-03-26T15:20:00Z">
              <w:rPr>
                <w:sz w:val="24"/>
                <w:szCs w:val="24"/>
              </w:rPr>
            </w:rPrChange>
          </w:rPr>
          <w:t xml:space="preserve">Карточка - компонент, в котором есть краткое описание задачи для исполнения, информация о том, кто выполняет эту задачу, сроках и </w:t>
        </w:r>
        <w:proofErr w:type="spellStart"/>
        <w:r w:rsidRPr="002C25E8">
          <w:rPr>
            <w:rFonts w:ascii="Times New Roman" w:hAnsi="Times New Roman" w:cs="Times New Roman"/>
            <w:sz w:val="24"/>
            <w:szCs w:val="24"/>
            <w:rPrChange w:id="189" w:author="Дмитрий Науменко" w:date="2019-03-26T15:20:00Z">
              <w:rPr>
                <w:sz w:val="24"/>
                <w:szCs w:val="24"/>
              </w:rPr>
            </w:rPrChange>
          </w:rPr>
          <w:t>стори</w:t>
        </w:r>
        <w:proofErr w:type="spellEnd"/>
        <w:r w:rsidRPr="002C25E8">
          <w:rPr>
            <w:rFonts w:ascii="Times New Roman" w:hAnsi="Times New Roman" w:cs="Times New Roman"/>
            <w:sz w:val="24"/>
            <w:szCs w:val="24"/>
            <w:rPrChange w:id="190" w:author="Дмитрий Науменко" w:date="2019-03-26T15:20:00Z">
              <w:rPr>
                <w:sz w:val="24"/>
                <w:szCs w:val="24"/>
              </w:rPr>
            </w:rPrChange>
          </w:rPr>
          <w:t xml:space="preserve"> поинтах</w:t>
        </w:r>
      </w:ins>
    </w:p>
    <w:p w:rsidR="002C25E8" w:rsidRPr="002C25E8" w:rsidRDefault="002C25E8" w:rsidP="002C25E8">
      <w:pPr>
        <w:numPr>
          <w:ilvl w:val="0"/>
          <w:numId w:val="12"/>
        </w:numPr>
        <w:spacing w:after="0" w:line="360" w:lineRule="auto"/>
        <w:jc w:val="both"/>
        <w:rPr>
          <w:ins w:id="191" w:author="Дмитрий Науменко" w:date="2019-03-26T15:20:00Z"/>
          <w:rFonts w:ascii="Times New Roman" w:hAnsi="Times New Roman" w:cs="Times New Roman"/>
          <w:sz w:val="24"/>
          <w:szCs w:val="24"/>
          <w:rPrChange w:id="192" w:author="Дмитрий Науменко" w:date="2019-03-26T15:20:00Z">
            <w:rPr>
              <w:ins w:id="193" w:author="Дмитрий Науменко" w:date="2019-03-26T15:20:00Z"/>
              <w:sz w:val="24"/>
              <w:szCs w:val="24"/>
            </w:rPr>
          </w:rPrChange>
        </w:rPr>
        <w:pPrChange w:id="194" w:author="Дмитрий Науменко" w:date="2019-03-26T15:20:00Z">
          <w:pPr>
            <w:numPr>
              <w:numId w:val="12"/>
            </w:numPr>
            <w:spacing w:after="0" w:line="276" w:lineRule="auto"/>
            <w:ind w:left="1440" w:hanging="360"/>
            <w:jc w:val="both"/>
          </w:pPr>
        </w:pPrChange>
      </w:pPr>
      <w:proofErr w:type="spellStart"/>
      <w:ins w:id="195" w:author="Дмитрий Науменко" w:date="2019-03-26T15:20:00Z">
        <w:r w:rsidRPr="002C25E8">
          <w:rPr>
            <w:rFonts w:ascii="Times New Roman" w:hAnsi="Times New Roman" w:cs="Times New Roman"/>
            <w:sz w:val="24"/>
            <w:szCs w:val="24"/>
            <w:rPrChange w:id="196" w:author="Дмитрий Науменко" w:date="2019-03-26T15:20:00Z">
              <w:rPr>
                <w:sz w:val="24"/>
                <w:szCs w:val="24"/>
              </w:rPr>
            </w:rPrChange>
          </w:rPr>
          <w:t>Стори</w:t>
        </w:r>
        <w:proofErr w:type="spellEnd"/>
        <w:r w:rsidRPr="002C25E8">
          <w:rPr>
            <w:rFonts w:ascii="Times New Roman" w:hAnsi="Times New Roman" w:cs="Times New Roman"/>
            <w:sz w:val="24"/>
            <w:szCs w:val="24"/>
            <w:rPrChange w:id="197" w:author="Дмитрий Науменко" w:date="2019-03-26T15:20:00Z">
              <w:rPr>
                <w:sz w:val="24"/>
                <w:szCs w:val="24"/>
              </w:rPr>
            </w:rPrChange>
          </w:rPr>
          <w:t xml:space="preserve"> поинты - очки, которые исполнители присваивают заданию, чтобы оценить его сложность (примерное количество времени, которое будет затрачено на реализацию)</w:t>
        </w:r>
      </w:ins>
    </w:p>
    <w:p w:rsidR="002C25E8" w:rsidRPr="002C25E8" w:rsidRDefault="002C25E8" w:rsidP="002C25E8">
      <w:pPr>
        <w:spacing w:line="360" w:lineRule="auto"/>
        <w:rPr>
          <w:ins w:id="198" w:author="Дмитрий Науменко" w:date="2019-03-26T15:20:00Z"/>
          <w:rFonts w:ascii="Times New Roman" w:hAnsi="Times New Roman" w:cs="Times New Roman"/>
          <w:sz w:val="28"/>
          <w:szCs w:val="28"/>
          <w:rPrChange w:id="199" w:author="Дмитрий Науменко" w:date="2019-03-26T15:20:00Z">
            <w:rPr>
              <w:ins w:id="200" w:author="Дмитрий Науменко" w:date="2019-03-26T15:20:00Z"/>
              <w:sz w:val="28"/>
              <w:szCs w:val="28"/>
            </w:rPr>
          </w:rPrChange>
        </w:rPr>
        <w:pPrChange w:id="201" w:author="Дмитрий Науменко" w:date="2019-03-26T15:20:00Z">
          <w:pPr/>
        </w:pPrChange>
      </w:pPr>
      <w:ins w:id="202" w:author="Дмитрий Науменко" w:date="2019-03-26T15:20:00Z">
        <w:r w:rsidRPr="002C25E8">
          <w:rPr>
            <w:rFonts w:ascii="Times New Roman" w:hAnsi="Times New Roman" w:cs="Times New Roman"/>
            <w:sz w:val="28"/>
            <w:szCs w:val="28"/>
            <w:rPrChange w:id="203" w:author="Дмитрий Науменко" w:date="2019-03-26T15:20:00Z">
              <w:rPr>
                <w:sz w:val="28"/>
                <w:szCs w:val="28"/>
              </w:rPr>
            </w:rPrChange>
          </w:rPr>
          <w:lastRenderedPageBreak/>
          <w:tab/>
          <w:t>2.3 Технические термины</w:t>
        </w:r>
      </w:ins>
    </w:p>
    <w:p w:rsidR="002C25E8" w:rsidRPr="002C25E8" w:rsidRDefault="002C25E8" w:rsidP="002C25E8">
      <w:pPr>
        <w:numPr>
          <w:ilvl w:val="0"/>
          <w:numId w:val="9"/>
        </w:numPr>
        <w:spacing w:after="0" w:line="360" w:lineRule="auto"/>
        <w:rPr>
          <w:ins w:id="204" w:author="Дмитрий Науменко" w:date="2019-03-26T15:20:00Z"/>
          <w:rFonts w:ascii="Times New Roman" w:hAnsi="Times New Roman" w:cs="Times New Roman"/>
          <w:sz w:val="24"/>
          <w:szCs w:val="24"/>
          <w:rPrChange w:id="205" w:author="Дмитрий Науменко" w:date="2019-03-26T15:20:00Z">
            <w:rPr>
              <w:ins w:id="206" w:author="Дмитрий Науменко" w:date="2019-03-26T15:20:00Z"/>
              <w:sz w:val="24"/>
              <w:szCs w:val="24"/>
            </w:rPr>
          </w:rPrChange>
        </w:rPr>
        <w:pPrChange w:id="207" w:author="Дмитрий Науменко" w:date="2019-03-26T15:20:00Z">
          <w:pPr>
            <w:numPr>
              <w:numId w:val="9"/>
            </w:numPr>
            <w:spacing w:after="0" w:line="276" w:lineRule="auto"/>
            <w:ind w:left="1440" w:hanging="360"/>
          </w:pPr>
        </w:pPrChange>
      </w:pPr>
      <w:ins w:id="208" w:author="Дмитрий Науменко" w:date="2019-03-26T15:20:00Z">
        <w:r w:rsidRPr="002C25E8">
          <w:rPr>
            <w:rFonts w:ascii="Times New Roman" w:hAnsi="Times New Roman" w:cs="Times New Roman"/>
            <w:sz w:val="24"/>
            <w:szCs w:val="24"/>
            <w:rPrChange w:id="209" w:author="Дмитрий Науменко" w:date="2019-03-26T15:20:00Z">
              <w:rPr>
                <w:sz w:val="24"/>
                <w:szCs w:val="24"/>
              </w:rPr>
            </w:rPrChange>
          </w:rPr>
          <w:t>ОС - операционная система</w:t>
        </w:r>
      </w:ins>
    </w:p>
    <w:p w:rsidR="002C25E8" w:rsidRPr="002C25E8" w:rsidRDefault="002C25E8" w:rsidP="002C25E8">
      <w:pPr>
        <w:numPr>
          <w:ilvl w:val="0"/>
          <w:numId w:val="9"/>
        </w:numPr>
        <w:spacing w:after="0" w:line="360" w:lineRule="auto"/>
        <w:rPr>
          <w:ins w:id="210" w:author="Дмитрий Науменко" w:date="2019-03-26T15:20:00Z"/>
          <w:rFonts w:ascii="Times New Roman" w:hAnsi="Times New Roman" w:cs="Times New Roman"/>
          <w:sz w:val="24"/>
          <w:szCs w:val="24"/>
          <w:rPrChange w:id="211" w:author="Дмитрий Науменко" w:date="2019-03-26T15:20:00Z">
            <w:rPr>
              <w:ins w:id="212" w:author="Дмитрий Науменко" w:date="2019-03-26T15:20:00Z"/>
              <w:sz w:val="24"/>
              <w:szCs w:val="24"/>
            </w:rPr>
          </w:rPrChange>
        </w:rPr>
        <w:pPrChange w:id="213" w:author="Дмитрий Науменко" w:date="2019-03-26T15:20:00Z">
          <w:pPr>
            <w:numPr>
              <w:numId w:val="9"/>
            </w:numPr>
            <w:spacing w:after="0" w:line="276" w:lineRule="auto"/>
            <w:ind w:left="1440" w:hanging="360"/>
          </w:pPr>
        </w:pPrChange>
      </w:pPr>
      <w:ins w:id="214" w:author="Дмитрий Науменко" w:date="2019-03-26T15:20:00Z">
        <w:r w:rsidRPr="002C25E8">
          <w:rPr>
            <w:rFonts w:ascii="Times New Roman" w:hAnsi="Times New Roman" w:cs="Times New Roman"/>
            <w:sz w:val="24"/>
            <w:szCs w:val="24"/>
            <w:rPrChange w:id="215" w:author="Дмитрий Науменко" w:date="2019-03-26T15:20:00Z">
              <w:rPr>
                <w:sz w:val="24"/>
                <w:szCs w:val="24"/>
              </w:rPr>
            </w:rPrChange>
          </w:rPr>
          <w:t>БД - база данных</w:t>
        </w:r>
      </w:ins>
    </w:p>
    <w:p w:rsidR="002C25E8" w:rsidRPr="002C25E8" w:rsidRDefault="002C25E8" w:rsidP="002C25E8">
      <w:pPr>
        <w:numPr>
          <w:ilvl w:val="0"/>
          <w:numId w:val="9"/>
        </w:numPr>
        <w:spacing w:after="0" w:line="360" w:lineRule="auto"/>
        <w:rPr>
          <w:ins w:id="216" w:author="Дмитрий Науменко" w:date="2019-03-26T15:20:00Z"/>
          <w:rFonts w:ascii="Times New Roman" w:hAnsi="Times New Roman" w:cs="Times New Roman"/>
          <w:sz w:val="24"/>
          <w:szCs w:val="24"/>
          <w:rPrChange w:id="217" w:author="Дмитрий Науменко" w:date="2019-03-26T15:20:00Z">
            <w:rPr>
              <w:ins w:id="218" w:author="Дмитрий Науменко" w:date="2019-03-26T15:20:00Z"/>
              <w:sz w:val="24"/>
              <w:szCs w:val="24"/>
            </w:rPr>
          </w:rPrChange>
        </w:rPr>
        <w:pPrChange w:id="219" w:author="Дмитрий Науменко" w:date="2019-03-26T15:20:00Z">
          <w:pPr>
            <w:numPr>
              <w:numId w:val="9"/>
            </w:numPr>
            <w:spacing w:after="0" w:line="276" w:lineRule="auto"/>
            <w:ind w:left="1440" w:hanging="360"/>
          </w:pPr>
        </w:pPrChange>
      </w:pPr>
      <w:ins w:id="220" w:author="Дмитрий Науменко" w:date="2019-03-26T15:20:00Z">
        <w:r w:rsidRPr="002C25E8">
          <w:rPr>
            <w:rFonts w:ascii="Times New Roman" w:hAnsi="Times New Roman" w:cs="Times New Roman"/>
            <w:sz w:val="24"/>
            <w:szCs w:val="24"/>
            <w:rPrChange w:id="221" w:author="Дмитрий Науменко" w:date="2019-03-26T15:20:00Z">
              <w:rPr>
                <w:sz w:val="24"/>
                <w:szCs w:val="24"/>
              </w:rPr>
            </w:rPrChange>
          </w:rPr>
          <w:t>ПО - программное обеспечение</w:t>
        </w:r>
      </w:ins>
    </w:p>
    <w:p w:rsidR="002C25E8" w:rsidRPr="002C25E8" w:rsidRDefault="002C25E8" w:rsidP="002C25E8">
      <w:pPr>
        <w:numPr>
          <w:ilvl w:val="0"/>
          <w:numId w:val="9"/>
        </w:numPr>
        <w:spacing w:after="0" w:line="360" w:lineRule="auto"/>
        <w:rPr>
          <w:ins w:id="222" w:author="Дмитрий Науменко" w:date="2019-03-26T15:20:00Z"/>
          <w:rFonts w:ascii="Times New Roman" w:hAnsi="Times New Roman" w:cs="Times New Roman"/>
          <w:sz w:val="24"/>
          <w:szCs w:val="24"/>
          <w:rPrChange w:id="223" w:author="Дмитрий Науменко" w:date="2019-03-26T15:20:00Z">
            <w:rPr>
              <w:ins w:id="224" w:author="Дмитрий Науменко" w:date="2019-03-26T15:20:00Z"/>
              <w:sz w:val="24"/>
              <w:szCs w:val="24"/>
            </w:rPr>
          </w:rPrChange>
        </w:rPr>
        <w:pPrChange w:id="225" w:author="Дмитрий Науменко" w:date="2019-03-26T15:20:00Z">
          <w:pPr>
            <w:numPr>
              <w:numId w:val="9"/>
            </w:numPr>
            <w:spacing w:after="0" w:line="276" w:lineRule="auto"/>
            <w:ind w:left="1440" w:hanging="360"/>
          </w:pPr>
        </w:pPrChange>
      </w:pPr>
      <w:proofErr w:type="spellStart"/>
      <w:ins w:id="226" w:author="Дмитрий Науменко" w:date="2019-03-26T15:20:00Z">
        <w:r w:rsidRPr="002C25E8">
          <w:rPr>
            <w:rFonts w:ascii="Times New Roman" w:hAnsi="Times New Roman" w:cs="Times New Roman"/>
            <w:sz w:val="24"/>
            <w:szCs w:val="24"/>
            <w:rPrChange w:id="227" w:author="Дмитрий Науменко" w:date="2019-03-26T15:20:00Z">
              <w:rPr>
                <w:sz w:val="24"/>
                <w:szCs w:val="24"/>
              </w:rPr>
            </w:rPrChange>
          </w:rPr>
          <w:t>Ендпоинт</w:t>
        </w:r>
        <w:proofErr w:type="spellEnd"/>
        <w:r w:rsidRPr="002C25E8">
          <w:rPr>
            <w:rFonts w:ascii="Times New Roman" w:hAnsi="Times New Roman" w:cs="Times New Roman"/>
            <w:sz w:val="24"/>
            <w:szCs w:val="24"/>
            <w:rPrChange w:id="228" w:author="Дмитрий Науменко" w:date="2019-03-26T15:20:00Z">
              <w:rPr>
                <w:sz w:val="24"/>
                <w:szCs w:val="24"/>
              </w:rPr>
            </w:rPrChange>
          </w:rPr>
          <w:t xml:space="preserve"> - URL, по которому может быть доступен сервис</w:t>
        </w:r>
      </w:ins>
    </w:p>
    <w:p w:rsidR="002C25E8" w:rsidRPr="002C25E8" w:rsidRDefault="002C25E8" w:rsidP="002C25E8">
      <w:pPr>
        <w:numPr>
          <w:ilvl w:val="0"/>
          <w:numId w:val="9"/>
        </w:numPr>
        <w:spacing w:after="0" w:line="360" w:lineRule="auto"/>
        <w:rPr>
          <w:ins w:id="229" w:author="Дмитрий Науменко" w:date="2019-03-26T15:20:00Z"/>
          <w:rFonts w:ascii="Times New Roman" w:hAnsi="Times New Roman" w:cs="Times New Roman"/>
          <w:sz w:val="24"/>
          <w:szCs w:val="24"/>
          <w:rPrChange w:id="230" w:author="Дмитрий Науменко" w:date="2019-03-26T15:20:00Z">
            <w:rPr>
              <w:ins w:id="231" w:author="Дмитрий Науменко" w:date="2019-03-26T15:20:00Z"/>
              <w:sz w:val="24"/>
              <w:szCs w:val="24"/>
            </w:rPr>
          </w:rPrChange>
        </w:rPr>
        <w:pPrChange w:id="232" w:author="Дмитрий Науменко" w:date="2019-03-26T15:20:00Z">
          <w:pPr>
            <w:numPr>
              <w:numId w:val="9"/>
            </w:numPr>
            <w:spacing w:after="0" w:line="276" w:lineRule="auto"/>
            <w:ind w:left="1440" w:hanging="360"/>
          </w:pPr>
        </w:pPrChange>
      </w:pPr>
      <w:ins w:id="233" w:author="Дмитрий Науменко" w:date="2019-03-26T15:20:00Z">
        <w:r w:rsidRPr="002C25E8">
          <w:rPr>
            <w:rFonts w:ascii="Times New Roman" w:hAnsi="Times New Roman" w:cs="Times New Roman"/>
            <w:sz w:val="24"/>
            <w:szCs w:val="24"/>
            <w:rPrChange w:id="234" w:author="Дмитрий Науменко" w:date="2019-03-26T15:20:00Z">
              <w:rPr>
                <w:sz w:val="24"/>
                <w:szCs w:val="24"/>
              </w:rPr>
            </w:rPrChange>
          </w:rPr>
          <w:t>Сервис - отдельное приложение, часть общей системы, которое выполняет узконаправленный набор функций</w:t>
        </w:r>
      </w:ins>
    </w:p>
    <w:p w:rsidR="002C25E8" w:rsidRPr="002C25E8" w:rsidRDefault="002C25E8" w:rsidP="002C25E8">
      <w:pPr>
        <w:numPr>
          <w:ilvl w:val="0"/>
          <w:numId w:val="13"/>
        </w:numPr>
        <w:spacing w:after="0" w:line="360" w:lineRule="auto"/>
        <w:jc w:val="center"/>
        <w:rPr>
          <w:ins w:id="235" w:author="Дмитрий Науменко" w:date="2019-03-26T15:20:00Z"/>
          <w:rFonts w:ascii="Times New Roman" w:hAnsi="Times New Roman" w:cs="Times New Roman"/>
          <w:sz w:val="32"/>
          <w:szCs w:val="32"/>
          <w:rPrChange w:id="236" w:author="Дмитрий Науменко" w:date="2019-03-26T15:20:00Z">
            <w:rPr>
              <w:ins w:id="237" w:author="Дмитрий Науменко" w:date="2019-03-26T15:20:00Z"/>
              <w:sz w:val="32"/>
              <w:szCs w:val="32"/>
            </w:rPr>
          </w:rPrChange>
        </w:rPr>
        <w:pPrChange w:id="238" w:author="Дмитрий Науменко" w:date="2019-03-26T15:20:00Z">
          <w:pPr>
            <w:numPr>
              <w:numId w:val="13"/>
            </w:numPr>
            <w:spacing w:after="0" w:line="276" w:lineRule="auto"/>
            <w:ind w:left="720" w:hanging="360"/>
            <w:jc w:val="center"/>
          </w:pPr>
        </w:pPrChange>
      </w:pPr>
      <w:ins w:id="239" w:author="Дмитрий Науменко" w:date="2019-03-26T15:20:00Z">
        <w:r w:rsidRPr="002C25E8">
          <w:rPr>
            <w:rFonts w:ascii="Times New Roman" w:hAnsi="Times New Roman" w:cs="Times New Roman"/>
            <w:sz w:val="32"/>
            <w:szCs w:val="32"/>
            <w:rPrChange w:id="240" w:author="Дмитрий Науменко" w:date="2019-03-26T15:20:00Z">
              <w:rPr>
                <w:sz w:val="32"/>
                <w:szCs w:val="32"/>
              </w:rPr>
            </w:rPrChange>
          </w:rPr>
          <w:t>Назначение и цели создания</w:t>
        </w:r>
      </w:ins>
    </w:p>
    <w:p w:rsidR="002C25E8" w:rsidRPr="002C25E8" w:rsidRDefault="002C25E8" w:rsidP="002C25E8">
      <w:pPr>
        <w:spacing w:line="360" w:lineRule="auto"/>
        <w:ind w:left="720"/>
        <w:rPr>
          <w:ins w:id="241" w:author="Дмитрий Науменко" w:date="2019-03-26T15:20:00Z"/>
          <w:rFonts w:ascii="Times New Roman" w:hAnsi="Times New Roman" w:cs="Times New Roman"/>
          <w:sz w:val="28"/>
          <w:szCs w:val="28"/>
          <w:rPrChange w:id="242" w:author="Дмитрий Науменко" w:date="2019-03-26T15:20:00Z">
            <w:rPr>
              <w:ins w:id="243" w:author="Дмитрий Науменко" w:date="2019-03-26T15:20:00Z"/>
              <w:sz w:val="28"/>
              <w:szCs w:val="28"/>
            </w:rPr>
          </w:rPrChange>
        </w:rPr>
        <w:pPrChange w:id="244" w:author="Дмитрий Науменко" w:date="2019-03-26T15:20:00Z">
          <w:pPr>
            <w:ind w:left="720"/>
          </w:pPr>
        </w:pPrChange>
      </w:pPr>
      <w:ins w:id="245" w:author="Дмитрий Науменко" w:date="2019-03-26T15:20:00Z">
        <w:r w:rsidRPr="002C25E8">
          <w:rPr>
            <w:rFonts w:ascii="Times New Roman" w:hAnsi="Times New Roman" w:cs="Times New Roman"/>
            <w:sz w:val="28"/>
            <w:szCs w:val="28"/>
            <w:rPrChange w:id="246" w:author="Дмитрий Науменко" w:date="2019-03-26T15:20:00Z">
              <w:rPr>
                <w:sz w:val="28"/>
                <w:szCs w:val="28"/>
              </w:rPr>
            </w:rPrChange>
          </w:rPr>
          <w:t>3.1 Назначение документа</w:t>
        </w:r>
      </w:ins>
    </w:p>
    <w:p w:rsidR="002C25E8" w:rsidRPr="002C25E8" w:rsidRDefault="002C25E8" w:rsidP="002C25E8">
      <w:pPr>
        <w:spacing w:line="360" w:lineRule="auto"/>
        <w:ind w:left="708" w:firstLine="425"/>
        <w:jc w:val="both"/>
        <w:rPr>
          <w:ins w:id="247" w:author="Дмитрий Науменко" w:date="2019-03-26T15:20:00Z"/>
          <w:rFonts w:ascii="Times New Roman" w:hAnsi="Times New Roman" w:cs="Times New Roman"/>
          <w:sz w:val="24"/>
          <w:szCs w:val="24"/>
          <w:rPrChange w:id="248" w:author="Дмитрий Науменко" w:date="2019-03-26T15:20:00Z">
            <w:rPr>
              <w:ins w:id="249" w:author="Дмитрий Науменко" w:date="2019-03-26T15:20:00Z"/>
              <w:sz w:val="24"/>
              <w:szCs w:val="24"/>
            </w:rPr>
          </w:rPrChange>
        </w:rPr>
        <w:pPrChange w:id="250" w:author="Дмитрий Науменко" w:date="2019-03-26T15:20:00Z">
          <w:pPr>
            <w:ind w:left="708" w:firstLine="425"/>
            <w:jc w:val="both"/>
          </w:pPr>
        </w:pPrChange>
      </w:pPr>
      <w:ins w:id="251" w:author="Дмитрий Науменко" w:date="2019-03-26T15:20:00Z">
        <w:r w:rsidRPr="002C25E8">
          <w:rPr>
            <w:rFonts w:ascii="Times New Roman" w:hAnsi="Times New Roman" w:cs="Times New Roman"/>
            <w:sz w:val="24"/>
            <w:szCs w:val="24"/>
            <w:rPrChange w:id="252" w:author="Дмитрий Науменко" w:date="2019-03-26T15:20:00Z">
              <w:rPr>
                <w:sz w:val="24"/>
                <w:szCs w:val="24"/>
              </w:rPr>
            </w:rPrChange>
          </w:rPr>
          <w:t xml:space="preserve">В настоящем документе приводится набор требований к ПО, необходимых для реализации. </w:t>
        </w:r>
      </w:ins>
    </w:p>
    <w:p w:rsidR="002C25E8" w:rsidRPr="002C25E8" w:rsidRDefault="002C25E8" w:rsidP="002C25E8">
      <w:pPr>
        <w:spacing w:line="360" w:lineRule="auto"/>
        <w:ind w:left="708" w:firstLine="425"/>
        <w:jc w:val="both"/>
        <w:rPr>
          <w:ins w:id="253" w:author="Дмитрий Науменко" w:date="2019-03-26T15:20:00Z"/>
          <w:rFonts w:ascii="Times New Roman" w:hAnsi="Times New Roman" w:cs="Times New Roman"/>
          <w:sz w:val="24"/>
          <w:szCs w:val="24"/>
          <w:rPrChange w:id="254" w:author="Дмитрий Науменко" w:date="2019-03-26T15:20:00Z">
            <w:rPr>
              <w:ins w:id="255" w:author="Дмитрий Науменко" w:date="2019-03-26T15:20:00Z"/>
              <w:sz w:val="24"/>
              <w:szCs w:val="24"/>
            </w:rPr>
          </w:rPrChange>
        </w:rPr>
        <w:pPrChange w:id="256" w:author="Дмитрий Науменко" w:date="2019-03-26T15:20:00Z">
          <w:pPr>
            <w:ind w:left="708" w:firstLine="425"/>
            <w:jc w:val="both"/>
          </w:pPr>
        </w:pPrChange>
      </w:pPr>
    </w:p>
    <w:p w:rsidR="002C25E8" w:rsidRPr="002C25E8" w:rsidRDefault="002C25E8" w:rsidP="002C25E8">
      <w:pPr>
        <w:spacing w:line="360" w:lineRule="auto"/>
        <w:ind w:left="708" w:firstLine="425"/>
        <w:jc w:val="both"/>
        <w:rPr>
          <w:ins w:id="257" w:author="Дмитрий Науменко" w:date="2019-03-26T15:20:00Z"/>
          <w:rFonts w:ascii="Times New Roman" w:hAnsi="Times New Roman" w:cs="Times New Roman"/>
          <w:sz w:val="24"/>
          <w:szCs w:val="24"/>
          <w:rPrChange w:id="258" w:author="Дмитрий Науменко" w:date="2019-03-26T15:20:00Z">
            <w:rPr>
              <w:ins w:id="259" w:author="Дмитрий Науменко" w:date="2019-03-26T15:20:00Z"/>
              <w:sz w:val="24"/>
              <w:szCs w:val="24"/>
            </w:rPr>
          </w:rPrChange>
        </w:rPr>
        <w:pPrChange w:id="260" w:author="Дмитрий Науменко" w:date="2019-03-26T15:20:00Z">
          <w:pPr>
            <w:ind w:left="708" w:firstLine="425"/>
            <w:jc w:val="both"/>
          </w:pPr>
        </w:pPrChange>
      </w:pPr>
      <w:ins w:id="261" w:author="Дмитрий Науменко" w:date="2019-03-26T15:20:00Z">
        <w:r w:rsidRPr="002C25E8">
          <w:rPr>
            <w:rFonts w:ascii="Times New Roman" w:hAnsi="Times New Roman" w:cs="Times New Roman"/>
            <w:sz w:val="24"/>
            <w:szCs w:val="24"/>
            <w:rPrChange w:id="262" w:author="Дмитрий Науменко" w:date="2019-03-26T15:20:00Z">
              <w:rPr>
                <w:sz w:val="24"/>
                <w:szCs w:val="24"/>
              </w:rPr>
            </w:rPrChange>
          </w:rPr>
          <w:t>При реализации необходимо выполнить работы в объёме, указанном в настоящем ТЗ.</w:t>
        </w:r>
      </w:ins>
    </w:p>
    <w:p w:rsidR="002C25E8" w:rsidRPr="002C25E8" w:rsidRDefault="002C25E8" w:rsidP="002C25E8">
      <w:pPr>
        <w:spacing w:line="360" w:lineRule="auto"/>
        <w:ind w:left="708" w:firstLine="425"/>
        <w:jc w:val="both"/>
        <w:rPr>
          <w:ins w:id="263" w:author="Дмитрий Науменко" w:date="2019-03-26T15:20:00Z"/>
          <w:rFonts w:ascii="Times New Roman" w:hAnsi="Times New Roman" w:cs="Times New Roman"/>
          <w:sz w:val="24"/>
          <w:szCs w:val="24"/>
          <w:rPrChange w:id="264" w:author="Дмитрий Науменко" w:date="2019-03-26T15:20:00Z">
            <w:rPr>
              <w:ins w:id="265" w:author="Дмитрий Науменко" w:date="2019-03-26T15:20:00Z"/>
              <w:sz w:val="24"/>
              <w:szCs w:val="24"/>
            </w:rPr>
          </w:rPrChange>
        </w:rPr>
        <w:pPrChange w:id="266" w:author="Дмитрий Науменко" w:date="2019-03-26T15:20:00Z">
          <w:pPr>
            <w:ind w:left="708" w:firstLine="425"/>
            <w:jc w:val="both"/>
          </w:pPr>
        </w:pPrChange>
      </w:pPr>
    </w:p>
    <w:p w:rsidR="002C25E8" w:rsidRPr="002C25E8" w:rsidRDefault="002C25E8" w:rsidP="002C25E8">
      <w:pPr>
        <w:spacing w:line="360" w:lineRule="auto"/>
        <w:ind w:left="720"/>
        <w:rPr>
          <w:ins w:id="267" w:author="Дмитрий Науменко" w:date="2019-03-26T15:20:00Z"/>
          <w:rFonts w:ascii="Times New Roman" w:hAnsi="Times New Roman" w:cs="Times New Roman"/>
          <w:sz w:val="28"/>
          <w:szCs w:val="28"/>
          <w:rPrChange w:id="268" w:author="Дмитрий Науменко" w:date="2019-03-26T15:20:00Z">
            <w:rPr>
              <w:ins w:id="269" w:author="Дмитрий Науменко" w:date="2019-03-26T15:20:00Z"/>
              <w:sz w:val="28"/>
              <w:szCs w:val="28"/>
            </w:rPr>
          </w:rPrChange>
        </w:rPr>
        <w:pPrChange w:id="270" w:author="Дмитрий Науменко" w:date="2019-03-26T15:20:00Z">
          <w:pPr>
            <w:ind w:left="720"/>
          </w:pPr>
        </w:pPrChange>
      </w:pPr>
      <w:ins w:id="271" w:author="Дмитрий Науменко" w:date="2019-03-26T15:20:00Z">
        <w:r w:rsidRPr="002C25E8">
          <w:rPr>
            <w:rFonts w:ascii="Times New Roman" w:hAnsi="Times New Roman" w:cs="Times New Roman"/>
            <w:sz w:val="28"/>
            <w:szCs w:val="28"/>
            <w:rPrChange w:id="272" w:author="Дмитрий Науменко" w:date="2019-03-26T15:20:00Z">
              <w:rPr>
                <w:sz w:val="28"/>
                <w:szCs w:val="28"/>
              </w:rPr>
            </w:rPrChange>
          </w:rPr>
          <w:t>3.2 Цели создания ПО:</w:t>
        </w:r>
      </w:ins>
    </w:p>
    <w:p w:rsidR="002C25E8" w:rsidRPr="002C25E8" w:rsidRDefault="002C25E8" w:rsidP="002C25E8">
      <w:pPr>
        <w:spacing w:line="360" w:lineRule="auto"/>
        <w:ind w:left="992" w:hanging="15"/>
        <w:rPr>
          <w:ins w:id="273" w:author="Дмитрий Науменко" w:date="2019-03-26T15:20:00Z"/>
          <w:rFonts w:ascii="Times New Roman" w:hAnsi="Times New Roman" w:cs="Times New Roman"/>
          <w:sz w:val="28"/>
          <w:szCs w:val="28"/>
          <w:rPrChange w:id="274" w:author="Дмитрий Науменко" w:date="2019-03-26T15:20:00Z">
            <w:rPr>
              <w:ins w:id="275" w:author="Дмитрий Науменко" w:date="2019-03-26T15:20:00Z"/>
              <w:sz w:val="28"/>
              <w:szCs w:val="28"/>
            </w:rPr>
          </w:rPrChange>
        </w:rPr>
        <w:pPrChange w:id="276" w:author="Дмитрий Науменко" w:date="2019-03-26T15:20:00Z">
          <w:pPr>
            <w:ind w:left="992" w:hanging="15"/>
          </w:pPr>
        </w:pPrChange>
      </w:pPr>
      <w:ins w:id="277" w:author="Дмитрий Науменко" w:date="2019-03-26T15:20:00Z">
        <w:r w:rsidRPr="002C25E8">
          <w:rPr>
            <w:rFonts w:ascii="Times New Roman" w:hAnsi="Times New Roman" w:cs="Times New Roman"/>
            <w:sz w:val="28"/>
            <w:szCs w:val="28"/>
            <w:rPrChange w:id="278" w:author="Дмитрий Науменко" w:date="2019-03-26T15:20:00Z">
              <w:rPr>
                <w:sz w:val="28"/>
                <w:szCs w:val="28"/>
              </w:rPr>
            </w:rPrChange>
          </w:rPr>
          <w:t>3.2.1 С точки зрения создателей:</w:t>
        </w:r>
      </w:ins>
    </w:p>
    <w:p w:rsidR="002C25E8" w:rsidRPr="002C25E8" w:rsidRDefault="002C25E8" w:rsidP="002C25E8">
      <w:pPr>
        <w:spacing w:line="360" w:lineRule="auto"/>
        <w:ind w:left="992" w:firstLine="283"/>
        <w:rPr>
          <w:ins w:id="279" w:author="Дмитрий Науменко" w:date="2019-03-26T15:20:00Z"/>
          <w:rFonts w:ascii="Times New Roman" w:hAnsi="Times New Roman" w:cs="Times New Roman"/>
          <w:sz w:val="24"/>
          <w:szCs w:val="24"/>
          <w:rPrChange w:id="280" w:author="Дмитрий Науменко" w:date="2019-03-26T15:20:00Z">
            <w:rPr>
              <w:ins w:id="281" w:author="Дмитрий Науменко" w:date="2019-03-26T15:20:00Z"/>
              <w:sz w:val="24"/>
              <w:szCs w:val="24"/>
            </w:rPr>
          </w:rPrChange>
        </w:rPr>
        <w:pPrChange w:id="282" w:author="Дмитрий Науменко" w:date="2019-03-26T15:20:00Z">
          <w:pPr>
            <w:ind w:left="992" w:firstLine="283"/>
          </w:pPr>
        </w:pPrChange>
      </w:pPr>
      <w:ins w:id="283" w:author="Дмитрий Науменко" w:date="2019-03-26T15:20:00Z">
        <w:r w:rsidRPr="002C25E8">
          <w:rPr>
            <w:rFonts w:ascii="Times New Roman" w:hAnsi="Times New Roman" w:cs="Times New Roman"/>
            <w:sz w:val="24"/>
            <w:szCs w:val="24"/>
            <w:rPrChange w:id="284" w:author="Дмитрий Науменко" w:date="2019-03-26T15:20:00Z">
              <w:rPr>
                <w:sz w:val="24"/>
                <w:szCs w:val="24"/>
              </w:rPr>
            </w:rPrChange>
          </w:rPr>
          <w:t>Сформировать клиентскую базу для оказания дополнительных услуг</w:t>
        </w:r>
      </w:ins>
    </w:p>
    <w:p w:rsidR="002C25E8" w:rsidRPr="002C25E8" w:rsidRDefault="002C25E8" w:rsidP="002C25E8">
      <w:pPr>
        <w:spacing w:line="360" w:lineRule="auto"/>
        <w:ind w:left="992"/>
        <w:rPr>
          <w:ins w:id="285" w:author="Дмитрий Науменко" w:date="2019-03-26T15:20:00Z"/>
          <w:rFonts w:ascii="Times New Roman" w:hAnsi="Times New Roman" w:cs="Times New Roman"/>
          <w:sz w:val="28"/>
          <w:szCs w:val="28"/>
          <w:rPrChange w:id="286" w:author="Дмитрий Науменко" w:date="2019-03-26T15:20:00Z">
            <w:rPr>
              <w:ins w:id="287" w:author="Дмитрий Науменко" w:date="2019-03-26T15:20:00Z"/>
              <w:sz w:val="28"/>
              <w:szCs w:val="28"/>
            </w:rPr>
          </w:rPrChange>
        </w:rPr>
        <w:pPrChange w:id="288" w:author="Дмитрий Науменко" w:date="2019-03-26T15:20:00Z">
          <w:pPr>
            <w:ind w:left="992"/>
          </w:pPr>
        </w:pPrChange>
      </w:pPr>
      <w:ins w:id="289" w:author="Дмитрий Науменко" w:date="2019-03-26T15:20:00Z">
        <w:r w:rsidRPr="002C25E8">
          <w:rPr>
            <w:rFonts w:ascii="Times New Roman" w:hAnsi="Times New Roman" w:cs="Times New Roman"/>
            <w:sz w:val="28"/>
            <w:szCs w:val="28"/>
            <w:rPrChange w:id="290" w:author="Дмитрий Науменко" w:date="2019-03-26T15:20:00Z">
              <w:rPr>
                <w:sz w:val="28"/>
                <w:szCs w:val="28"/>
              </w:rPr>
            </w:rPrChange>
          </w:rPr>
          <w:t>3.2.2 С точки зрения клиента:</w:t>
        </w:r>
      </w:ins>
    </w:p>
    <w:p w:rsidR="002C25E8" w:rsidRPr="002C25E8" w:rsidRDefault="002C25E8" w:rsidP="002C25E8">
      <w:pPr>
        <w:numPr>
          <w:ilvl w:val="0"/>
          <w:numId w:val="11"/>
        </w:numPr>
        <w:spacing w:after="0" w:line="360" w:lineRule="auto"/>
        <w:ind w:left="1418" w:hanging="425"/>
        <w:jc w:val="both"/>
        <w:rPr>
          <w:ins w:id="291" w:author="Дмитрий Науменко" w:date="2019-03-26T15:20:00Z"/>
          <w:rFonts w:ascii="Times New Roman" w:hAnsi="Times New Roman" w:cs="Times New Roman"/>
          <w:sz w:val="24"/>
          <w:szCs w:val="24"/>
          <w:rPrChange w:id="292" w:author="Дмитрий Науменко" w:date="2019-03-26T15:20:00Z">
            <w:rPr>
              <w:ins w:id="293" w:author="Дмитрий Науменко" w:date="2019-03-26T15:20:00Z"/>
              <w:sz w:val="24"/>
              <w:szCs w:val="24"/>
            </w:rPr>
          </w:rPrChange>
        </w:rPr>
        <w:pPrChange w:id="294" w:author="Дмитрий Науменко" w:date="2019-03-26T15:20:00Z">
          <w:pPr>
            <w:numPr>
              <w:numId w:val="11"/>
            </w:numPr>
            <w:spacing w:after="0" w:line="276" w:lineRule="auto"/>
            <w:ind w:left="1418" w:hanging="425"/>
            <w:jc w:val="both"/>
          </w:pPr>
        </w:pPrChange>
      </w:pPr>
      <w:ins w:id="295" w:author="Дмитрий Науменко" w:date="2019-03-26T15:20:00Z">
        <w:r w:rsidRPr="002C25E8">
          <w:rPr>
            <w:rFonts w:ascii="Times New Roman" w:hAnsi="Times New Roman" w:cs="Times New Roman"/>
            <w:sz w:val="24"/>
            <w:szCs w:val="24"/>
            <w:rPrChange w:id="296" w:author="Дмитрий Науменко" w:date="2019-03-26T15:20:00Z">
              <w:rPr>
                <w:sz w:val="24"/>
                <w:szCs w:val="24"/>
              </w:rPr>
            </w:rPrChange>
          </w:rPr>
          <w:t xml:space="preserve"> Упростить процесс распределения нагрузки на исполнителей с помощью приложения для контроля задач </w:t>
        </w:r>
        <w:proofErr w:type="spellStart"/>
        <w:r w:rsidRPr="002C25E8">
          <w:rPr>
            <w:rFonts w:ascii="Times New Roman" w:hAnsi="Times New Roman" w:cs="Times New Roman"/>
            <w:sz w:val="24"/>
            <w:szCs w:val="24"/>
            <w:rPrChange w:id="297" w:author="Дмитрий Науменко" w:date="2019-03-26T15:20:00Z">
              <w:rPr>
                <w:sz w:val="24"/>
                <w:szCs w:val="24"/>
              </w:rPr>
            </w:rPrChange>
          </w:rPr>
          <w:t>Trello</w:t>
        </w:r>
        <w:proofErr w:type="spellEnd"/>
        <w:r w:rsidRPr="002C25E8">
          <w:rPr>
            <w:rFonts w:ascii="Times New Roman" w:hAnsi="Times New Roman" w:cs="Times New Roman"/>
            <w:sz w:val="24"/>
            <w:szCs w:val="24"/>
            <w:rPrChange w:id="298" w:author="Дмитрий Науменко" w:date="2019-03-26T15:20:00Z">
              <w:rPr>
                <w:sz w:val="24"/>
                <w:szCs w:val="24"/>
              </w:rPr>
            </w:rPrChange>
          </w:rPr>
          <w:t>.</w:t>
        </w:r>
      </w:ins>
    </w:p>
    <w:p w:rsidR="002C25E8" w:rsidRPr="002C25E8" w:rsidRDefault="002C25E8" w:rsidP="002C25E8">
      <w:pPr>
        <w:numPr>
          <w:ilvl w:val="0"/>
          <w:numId w:val="11"/>
        </w:numPr>
        <w:spacing w:after="0" w:line="360" w:lineRule="auto"/>
        <w:ind w:left="1418" w:hanging="425"/>
        <w:jc w:val="both"/>
        <w:rPr>
          <w:ins w:id="299" w:author="Дмитрий Науменко" w:date="2019-03-26T15:20:00Z"/>
          <w:rFonts w:ascii="Times New Roman" w:hAnsi="Times New Roman" w:cs="Times New Roman"/>
          <w:sz w:val="24"/>
          <w:szCs w:val="24"/>
          <w:rPrChange w:id="300" w:author="Дмитрий Науменко" w:date="2019-03-26T15:20:00Z">
            <w:rPr>
              <w:ins w:id="301" w:author="Дмитрий Науменко" w:date="2019-03-26T15:20:00Z"/>
              <w:sz w:val="24"/>
              <w:szCs w:val="24"/>
            </w:rPr>
          </w:rPrChange>
        </w:rPr>
        <w:pPrChange w:id="302" w:author="Дмитрий Науменко" w:date="2019-03-26T15:20:00Z">
          <w:pPr>
            <w:numPr>
              <w:numId w:val="11"/>
            </w:numPr>
            <w:spacing w:after="0" w:line="276" w:lineRule="auto"/>
            <w:ind w:left="1418" w:hanging="425"/>
            <w:jc w:val="both"/>
          </w:pPr>
        </w:pPrChange>
      </w:pPr>
      <w:ins w:id="303" w:author="Дмитрий Науменко" w:date="2019-03-26T15:20:00Z">
        <w:r w:rsidRPr="002C25E8">
          <w:rPr>
            <w:rFonts w:ascii="Times New Roman" w:hAnsi="Times New Roman" w:cs="Times New Roman"/>
            <w:sz w:val="24"/>
            <w:szCs w:val="24"/>
            <w:rPrChange w:id="304" w:author="Дмитрий Науменко" w:date="2019-03-26T15:20:00Z">
              <w:rPr>
                <w:sz w:val="24"/>
                <w:szCs w:val="24"/>
              </w:rPr>
            </w:rPrChange>
          </w:rPr>
          <w:t>Уменьшить время, затрачиваемое на распределение нагрузки</w:t>
        </w:r>
      </w:ins>
    </w:p>
    <w:p w:rsidR="002C25E8" w:rsidRPr="002C25E8" w:rsidRDefault="002C25E8" w:rsidP="002C25E8">
      <w:pPr>
        <w:spacing w:line="360" w:lineRule="auto"/>
        <w:jc w:val="both"/>
        <w:rPr>
          <w:ins w:id="305" w:author="Дмитрий Науменко" w:date="2019-03-26T15:20:00Z"/>
          <w:rFonts w:ascii="Times New Roman" w:hAnsi="Times New Roman" w:cs="Times New Roman"/>
          <w:sz w:val="24"/>
          <w:szCs w:val="24"/>
          <w:rPrChange w:id="306" w:author="Дмитрий Науменко" w:date="2019-03-26T15:20:00Z">
            <w:rPr>
              <w:ins w:id="307" w:author="Дмитрий Науменко" w:date="2019-03-26T15:20:00Z"/>
              <w:sz w:val="24"/>
              <w:szCs w:val="24"/>
            </w:rPr>
          </w:rPrChange>
        </w:rPr>
        <w:pPrChange w:id="308" w:author="Дмитрий Науменко" w:date="2019-03-26T15:20:00Z">
          <w:pPr>
            <w:jc w:val="both"/>
          </w:pPr>
        </w:pPrChange>
      </w:pPr>
    </w:p>
    <w:p w:rsidR="002C25E8" w:rsidRPr="002C25E8" w:rsidRDefault="002C25E8" w:rsidP="002C25E8">
      <w:pPr>
        <w:numPr>
          <w:ilvl w:val="0"/>
          <w:numId w:val="13"/>
        </w:numPr>
        <w:spacing w:after="0" w:line="360" w:lineRule="auto"/>
        <w:jc w:val="center"/>
        <w:rPr>
          <w:ins w:id="309" w:author="Дмитрий Науменко" w:date="2019-03-26T15:20:00Z"/>
          <w:rFonts w:ascii="Times New Roman" w:hAnsi="Times New Roman" w:cs="Times New Roman"/>
          <w:sz w:val="32"/>
          <w:szCs w:val="32"/>
          <w:rPrChange w:id="310" w:author="Дмитрий Науменко" w:date="2019-03-26T15:20:00Z">
            <w:rPr>
              <w:ins w:id="311" w:author="Дмитрий Науменко" w:date="2019-03-26T15:20:00Z"/>
              <w:sz w:val="32"/>
              <w:szCs w:val="32"/>
            </w:rPr>
          </w:rPrChange>
        </w:rPr>
        <w:pPrChange w:id="312" w:author="Дмитрий Науменко" w:date="2019-03-26T15:20:00Z">
          <w:pPr>
            <w:numPr>
              <w:numId w:val="13"/>
            </w:numPr>
            <w:spacing w:after="0" w:line="276" w:lineRule="auto"/>
            <w:ind w:left="720" w:hanging="360"/>
            <w:jc w:val="center"/>
          </w:pPr>
        </w:pPrChange>
      </w:pPr>
      <w:ins w:id="313" w:author="Дмитрий Науменко" w:date="2019-03-26T15:20:00Z">
        <w:r w:rsidRPr="002C25E8">
          <w:rPr>
            <w:rFonts w:ascii="Times New Roman" w:hAnsi="Times New Roman" w:cs="Times New Roman"/>
            <w:sz w:val="32"/>
            <w:szCs w:val="32"/>
            <w:rPrChange w:id="314" w:author="Дмитрий Науменко" w:date="2019-03-26T15:20:00Z">
              <w:rPr>
                <w:sz w:val="32"/>
                <w:szCs w:val="32"/>
              </w:rPr>
            </w:rPrChange>
          </w:rPr>
          <w:t>Характеристика объектов автоматизации</w:t>
        </w:r>
      </w:ins>
    </w:p>
    <w:p w:rsidR="002C25E8" w:rsidRPr="002C25E8" w:rsidRDefault="002C25E8" w:rsidP="002C25E8">
      <w:pPr>
        <w:spacing w:line="360" w:lineRule="auto"/>
        <w:ind w:left="720"/>
        <w:rPr>
          <w:ins w:id="315" w:author="Дмитрий Науменко" w:date="2019-03-26T15:20:00Z"/>
          <w:rFonts w:ascii="Times New Roman" w:hAnsi="Times New Roman" w:cs="Times New Roman"/>
          <w:sz w:val="28"/>
          <w:szCs w:val="28"/>
          <w:rPrChange w:id="316" w:author="Дмитрий Науменко" w:date="2019-03-26T15:20:00Z">
            <w:rPr>
              <w:ins w:id="317" w:author="Дмитрий Науменко" w:date="2019-03-26T15:20:00Z"/>
              <w:sz w:val="28"/>
              <w:szCs w:val="28"/>
            </w:rPr>
          </w:rPrChange>
        </w:rPr>
        <w:pPrChange w:id="318" w:author="Дмитрий Науменко" w:date="2019-03-26T15:20:00Z">
          <w:pPr>
            <w:ind w:left="720"/>
          </w:pPr>
        </w:pPrChange>
      </w:pPr>
      <w:ins w:id="319" w:author="Дмитрий Науменко" w:date="2019-03-26T15:20:00Z">
        <w:r w:rsidRPr="002C25E8">
          <w:rPr>
            <w:rFonts w:ascii="Times New Roman" w:hAnsi="Times New Roman" w:cs="Times New Roman"/>
            <w:sz w:val="28"/>
            <w:szCs w:val="28"/>
            <w:rPrChange w:id="320" w:author="Дмитрий Науменко" w:date="2019-03-26T15:20:00Z">
              <w:rPr>
                <w:sz w:val="28"/>
                <w:szCs w:val="28"/>
              </w:rPr>
            </w:rPrChange>
          </w:rPr>
          <w:t>4.1 Объект автоматизации:</w:t>
        </w:r>
      </w:ins>
    </w:p>
    <w:p w:rsidR="002C25E8" w:rsidRPr="002C25E8" w:rsidRDefault="002C25E8" w:rsidP="002C25E8">
      <w:pPr>
        <w:spacing w:line="360" w:lineRule="auto"/>
        <w:ind w:left="720"/>
        <w:rPr>
          <w:ins w:id="321" w:author="Дмитрий Науменко" w:date="2019-03-26T15:20:00Z"/>
          <w:rFonts w:ascii="Times New Roman" w:hAnsi="Times New Roman" w:cs="Times New Roman"/>
          <w:sz w:val="24"/>
          <w:szCs w:val="24"/>
          <w:rPrChange w:id="322" w:author="Дмитрий Науменко" w:date="2019-03-26T15:20:00Z">
            <w:rPr>
              <w:ins w:id="323" w:author="Дмитрий Науменко" w:date="2019-03-26T15:20:00Z"/>
              <w:sz w:val="24"/>
              <w:szCs w:val="24"/>
            </w:rPr>
          </w:rPrChange>
        </w:rPr>
        <w:pPrChange w:id="324" w:author="Дмитрий Науменко" w:date="2019-03-26T15:20:00Z">
          <w:pPr>
            <w:ind w:left="720"/>
          </w:pPr>
        </w:pPrChange>
      </w:pPr>
      <w:ins w:id="325" w:author="Дмитрий Науменко" w:date="2019-03-26T15:20:00Z">
        <w:r w:rsidRPr="002C25E8">
          <w:rPr>
            <w:rFonts w:ascii="Times New Roman" w:hAnsi="Times New Roman" w:cs="Times New Roman"/>
            <w:sz w:val="28"/>
            <w:szCs w:val="28"/>
            <w:rPrChange w:id="326" w:author="Дмитрий Науменко" w:date="2019-03-26T15:20:00Z">
              <w:rPr>
                <w:sz w:val="28"/>
                <w:szCs w:val="28"/>
              </w:rPr>
            </w:rPrChange>
          </w:rPr>
          <w:tab/>
        </w:r>
        <w:r w:rsidRPr="002C25E8">
          <w:rPr>
            <w:rFonts w:ascii="Times New Roman" w:hAnsi="Times New Roman" w:cs="Times New Roman"/>
            <w:sz w:val="24"/>
            <w:szCs w:val="24"/>
            <w:rPrChange w:id="327" w:author="Дмитрий Науменко" w:date="2019-03-26T15:20:00Z">
              <w:rPr>
                <w:sz w:val="24"/>
                <w:szCs w:val="24"/>
              </w:rPr>
            </w:rPrChange>
          </w:rPr>
          <w:t xml:space="preserve">Распределение </w:t>
        </w:r>
        <w:proofErr w:type="spellStart"/>
        <w:r w:rsidRPr="002C25E8">
          <w:rPr>
            <w:rFonts w:ascii="Times New Roman" w:hAnsi="Times New Roman" w:cs="Times New Roman"/>
            <w:sz w:val="24"/>
            <w:szCs w:val="24"/>
            <w:rPrChange w:id="328" w:author="Дмитрий Науменко" w:date="2019-03-26T15:20:00Z">
              <w:rPr>
                <w:sz w:val="24"/>
                <w:szCs w:val="24"/>
              </w:rPr>
            </w:rPrChange>
          </w:rPr>
          <w:t>стори</w:t>
        </w:r>
        <w:proofErr w:type="spellEnd"/>
        <w:r w:rsidRPr="002C25E8">
          <w:rPr>
            <w:rFonts w:ascii="Times New Roman" w:hAnsi="Times New Roman" w:cs="Times New Roman"/>
            <w:sz w:val="24"/>
            <w:szCs w:val="24"/>
            <w:rPrChange w:id="329" w:author="Дмитрий Науменко" w:date="2019-03-26T15:20:00Z">
              <w:rPr>
                <w:sz w:val="24"/>
                <w:szCs w:val="24"/>
              </w:rPr>
            </w:rPrChange>
          </w:rPr>
          <w:t xml:space="preserve"> поинтов в системе управления задачами </w:t>
        </w:r>
        <w:proofErr w:type="spellStart"/>
        <w:r w:rsidRPr="002C25E8">
          <w:rPr>
            <w:rFonts w:ascii="Times New Roman" w:hAnsi="Times New Roman" w:cs="Times New Roman"/>
            <w:sz w:val="24"/>
            <w:szCs w:val="24"/>
            <w:rPrChange w:id="330" w:author="Дмитрий Науменко" w:date="2019-03-26T15:20:00Z">
              <w:rPr>
                <w:sz w:val="24"/>
                <w:szCs w:val="24"/>
              </w:rPr>
            </w:rPrChange>
          </w:rPr>
          <w:t>Trello</w:t>
        </w:r>
        <w:proofErr w:type="spellEnd"/>
      </w:ins>
    </w:p>
    <w:p w:rsidR="002C25E8" w:rsidRPr="002C25E8" w:rsidRDefault="002C25E8" w:rsidP="002C25E8">
      <w:pPr>
        <w:spacing w:line="360" w:lineRule="auto"/>
        <w:ind w:left="720"/>
        <w:rPr>
          <w:ins w:id="331" w:author="Дмитрий Науменко" w:date="2019-03-26T15:20:00Z"/>
          <w:rFonts w:ascii="Times New Roman" w:hAnsi="Times New Roman" w:cs="Times New Roman"/>
          <w:sz w:val="24"/>
          <w:szCs w:val="24"/>
          <w:rPrChange w:id="332" w:author="Дмитрий Науменко" w:date="2019-03-26T15:20:00Z">
            <w:rPr>
              <w:ins w:id="333" w:author="Дмитрий Науменко" w:date="2019-03-26T15:20:00Z"/>
              <w:sz w:val="24"/>
              <w:szCs w:val="24"/>
            </w:rPr>
          </w:rPrChange>
        </w:rPr>
        <w:pPrChange w:id="334" w:author="Дмитрий Науменко" w:date="2019-03-26T15:20:00Z">
          <w:pPr>
            <w:ind w:left="720"/>
          </w:pPr>
        </w:pPrChange>
      </w:pPr>
    </w:p>
    <w:p w:rsidR="002C25E8" w:rsidRPr="002C25E8" w:rsidRDefault="002C25E8" w:rsidP="002C25E8">
      <w:pPr>
        <w:spacing w:line="360" w:lineRule="auto"/>
        <w:ind w:left="720"/>
        <w:rPr>
          <w:ins w:id="335" w:author="Дмитрий Науменко" w:date="2019-03-26T15:20:00Z"/>
          <w:rFonts w:ascii="Times New Roman" w:hAnsi="Times New Roman" w:cs="Times New Roman"/>
          <w:sz w:val="28"/>
          <w:szCs w:val="28"/>
          <w:rPrChange w:id="336" w:author="Дмитрий Науменко" w:date="2019-03-26T15:20:00Z">
            <w:rPr>
              <w:ins w:id="337" w:author="Дмитрий Науменко" w:date="2019-03-26T15:20:00Z"/>
              <w:sz w:val="28"/>
              <w:szCs w:val="28"/>
            </w:rPr>
          </w:rPrChange>
        </w:rPr>
        <w:pPrChange w:id="338" w:author="Дмитрий Науменко" w:date="2019-03-26T15:20:00Z">
          <w:pPr>
            <w:ind w:left="720"/>
          </w:pPr>
        </w:pPrChange>
      </w:pPr>
      <w:ins w:id="339" w:author="Дмитрий Науменко" w:date="2019-03-26T15:20:00Z">
        <w:r w:rsidRPr="002C25E8">
          <w:rPr>
            <w:rFonts w:ascii="Times New Roman" w:hAnsi="Times New Roman" w:cs="Times New Roman"/>
            <w:sz w:val="28"/>
            <w:szCs w:val="28"/>
            <w:rPrChange w:id="340" w:author="Дмитрий Науменко" w:date="2019-03-26T15:20:00Z">
              <w:rPr>
                <w:sz w:val="28"/>
                <w:szCs w:val="28"/>
              </w:rPr>
            </w:rPrChange>
          </w:rPr>
          <w:t>4.2 Условия использования объекта автоматизации:</w:t>
        </w:r>
      </w:ins>
    </w:p>
    <w:p w:rsidR="002C25E8" w:rsidRPr="002C25E8" w:rsidRDefault="002C25E8" w:rsidP="002C25E8">
      <w:pPr>
        <w:spacing w:line="360" w:lineRule="auto"/>
        <w:ind w:left="720"/>
        <w:rPr>
          <w:ins w:id="341" w:author="Дмитрий Науменко" w:date="2019-03-26T15:20:00Z"/>
          <w:rFonts w:ascii="Times New Roman" w:hAnsi="Times New Roman" w:cs="Times New Roman"/>
          <w:sz w:val="24"/>
          <w:szCs w:val="24"/>
          <w:rPrChange w:id="342" w:author="Дмитрий Науменко" w:date="2019-03-26T15:20:00Z">
            <w:rPr>
              <w:ins w:id="343" w:author="Дмитрий Науменко" w:date="2019-03-26T15:20:00Z"/>
              <w:sz w:val="24"/>
              <w:szCs w:val="24"/>
            </w:rPr>
          </w:rPrChange>
        </w:rPr>
        <w:pPrChange w:id="344" w:author="Дмитрий Науменко" w:date="2019-03-26T15:20:00Z">
          <w:pPr>
            <w:ind w:left="720"/>
          </w:pPr>
        </w:pPrChange>
      </w:pPr>
      <w:ins w:id="345" w:author="Дмитрий Науменко" w:date="2019-03-26T15:20:00Z">
        <w:r w:rsidRPr="002C25E8">
          <w:rPr>
            <w:rFonts w:ascii="Times New Roman" w:hAnsi="Times New Roman" w:cs="Times New Roman"/>
            <w:sz w:val="28"/>
            <w:szCs w:val="28"/>
            <w:rPrChange w:id="346" w:author="Дмитрий Науменко" w:date="2019-03-26T15:20:00Z">
              <w:rPr>
                <w:sz w:val="28"/>
                <w:szCs w:val="28"/>
              </w:rPr>
            </w:rPrChange>
          </w:rPr>
          <w:lastRenderedPageBreak/>
          <w:tab/>
        </w:r>
        <w:r w:rsidRPr="002C25E8">
          <w:rPr>
            <w:rFonts w:ascii="Times New Roman" w:hAnsi="Times New Roman" w:cs="Times New Roman"/>
            <w:sz w:val="24"/>
            <w:szCs w:val="24"/>
            <w:rPrChange w:id="347" w:author="Дмитрий Науменко" w:date="2019-03-26T15:20:00Z">
              <w:rPr>
                <w:sz w:val="24"/>
                <w:szCs w:val="24"/>
              </w:rPr>
            </w:rPrChange>
          </w:rPr>
          <w:t>Главное условие - взаимодействие нескольких исполнителей на одном проекте (в иных случаях использование не оправдано)</w:t>
        </w:r>
      </w:ins>
    </w:p>
    <w:p w:rsidR="002C25E8" w:rsidRPr="002C25E8" w:rsidRDefault="002C25E8" w:rsidP="002C25E8">
      <w:pPr>
        <w:spacing w:line="360" w:lineRule="auto"/>
        <w:jc w:val="both"/>
        <w:rPr>
          <w:ins w:id="348" w:author="Дмитрий Науменко" w:date="2019-03-26T15:20:00Z"/>
          <w:rFonts w:ascii="Times New Roman" w:hAnsi="Times New Roman" w:cs="Times New Roman"/>
          <w:sz w:val="24"/>
          <w:szCs w:val="24"/>
          <w:rPrChange w:id="349" w:author="Дмитрий Науменко" w:date="2019-03-26T15:20:00Z">
            <w:rPr>
              <w:ins w:id="350" w:author="Дмитрий Науменко" w:date="2019-03-26T15:20:00Z"/>
              <w:sz w:val="24"/>
              <w:szCs w:val="24"/>
            </w:rPr>
          </w:rPrChange>
        </w:rPr>
        <w:pPrChange w:id="351" w:author="Дмитрий Науменко" w:date="2019-03-26T15:20:00Z">
          <w:pPr>
            <w:jc w:val="both"/>
          </w:pPr>
        </w:pPrChange>
      </w:pPr>
    </w:p>
    <w:p w:rsidR="002C25E8" w:rsidRPr="002C25E8" w:rsidRDefault="002C25E8" w:rsidP="002C25E8">
      <w:pPr>
        <w:spacing w:line="360" w:lineRule="auto"/>
        <w:jc w:val="both"/>
        <w:rPr>
          <w:ins w:id="352" w:author="Дмитрий Науменко" w:date="2019-03-26T15:20:00Z"/>
          <w:rFonts w:ascii="Times New Roman" w:hAnsi="Times New Roman" w:cs="Times New Roman"/>
          <w:sz w:val="24"/>
          <w:szCs w:val="24"/>
          <w:rPrChange w:id="353" w:author="Дмитрий Науменко" w:date="2019-03-26T15:20:00Z">
            <w:rPr>
              <w:ins w:id="354" w:author="Дмитрий Науменко" w:date="2019-03-26T15:20:00Z"/>
              <w:sz w:val="24"/>
              <w:szCs w:val="24"/>
            </w:rPr>
          </w:rPrChange>
        </w:rPr>
        <w:pPrChange w:id="355" w:author="Дмитрий Науменко" w:date="2019-03-26T15:20:00Z">
          <w:pPr>
            <w:jc w:val="both"/>
          </w:pPr>
        </w:pPrChange>
      </w:pPr>
      <w:ins w:id="356" w:author="Дмитрий Науменко" w:date="2019-03-26T15:20:00Z">
        <w:r w:rsidRPr="002C25E8">
          <w:rPr>
            <w:rFonts w:ascii="Times New Roman" w:hAnsi="Times New Roman" w:cs="Times New Roman"/>
            <w:sz w:val="24"/>
            <w:szCs w:val="24"/>
            <w:rPrChange w:id="357" w:author="Дмитрий Науменко" w:date="2019-03-26T15:20:00Z">
              <w:rPr>
                <w:sz w:val="24"/>
                <w:szCs w:val="24"/>
              </w:rPr>
            </w:rPrChange>
          </w:rPr>
          <w:tab/>
        </w:r>
        <w:r w:rsidRPr="002C25E8">
          <w:rPr>
            <w:rFonts w:ascii="Times New Roman" w:hAnsi="Times New Roman" w:cs="Times New Roman"/>
            <w:sz w:val="24"/>
            <w:szCs w:val="24"/>
            <w:rPrChange w:id="358" w:author="Дмитрий Науменко" w:date="2019-03-26T15:20:00Z">
              <w:rPr>
                <w:sz w:val="24"/>
                <w:szCs w:val="24"/>
              </w:rPr>
            </w:rPrChange>
          </w:rPr>
          <w:tab/>
        </w:r>
      </w:ins>
    </w:p>
    <w:p w:rsidR="002C25E8" w:rsidRPr="002C25E8" w:rsidRDefault="002C25E8" w:rsidP="002C25E8">
      <w:pPr>
        <w:numPr>
          <w:ilvl w:val="0"/>
          <w:numId w:val="13"/>
        </w:numPr>
        <w:spacing w:after="0" w:line="360" w:lineRule="auto"/>
        <w:jc w:val="center"/>
        <w:rPr>
          <w:ins w:id="359" w:author="Дмитрий Науменко" w:date="2019-03-26T15:20:00Z"/>
          <w:rFonts w:ascii="Times New Roman" w:hAnsi="Times New Roman" w:cs="Times New Roman"/>
          <w:sz w:val="32"/>
          <w:szCs w:val="32"/>
          <w:rPrChange w:id="360" w:author="Дмитрий Науменко" w:date="2019-03-26T15:20:00Z">
            <w:rPr>
              <w:ins w:id="361" w:author="Дмитрий Науменко" w:date="2019-03-26T15:20:00Z"/>
              <w:sz w:val="32"/>
              <w:szCs w:val="32"/>
            </w:rPr>
          </w:rPrChange>
        </w:rPr>
        <w:pPrChange w:id="362" w:author="Дмитрий Науменко" w:date="2019-03-26T15:20:00Z">
          <w:pPr>
            <w:numPr>
              <w:numId w:val="13"/>
            </w:numPr>
            <w:spacing w:after="0" w:line="276" w:lineRule="auto"/>
            <w:ind w:left="720" w:hanging="360"/>
            <w:jc w:val="center"/>
          </w:pPr>
        </w:pPrChange>
      </w:pPr>
      <w:ins w:id="363" w:author="Дмитрий Науменко" w:date="2019-03-26T15:20:00Z">
        <w:r w:rsidRPr="002C25E8">
          <w:rPr>
            <w:rFonts w:ascii="Times New Roman" w:hAnsi="Times New Roman" w:cs="Times New Roman"/>
            <w:sz w:val="32"/>
            <w:szCs w:val="32"/>
            <w:rPrChange w:id="364" w:author="Дмитрий Науменко" w:date="2019-03-26T15:20:00Z">
              <w:rPr>
                <w:sz w:val="32"/>
                <w:szCs w:val="32"/>
              </w:rPr>
            </w:rPrChange>
          </w:rPr>
          <w:t>Требования к системе</w:t>
        </w:r>
      </w:ins>
    </w:p>
    <w:p w:rsidR="002C25E8" w:rsidRPr="002C25E8" w:rsidRDefault="002C25E8" w:rsidP="002C25E8">
      <w:pPr>
        <w:spacing w:line="360" w:lineRule="auto"/>
        <w:ind w:left="720"/>
        <w:jc w:val="center"/>
        <w:rPr>
          <w:ins w:id="365" w:author="Дмитрий Науменко" w:date="2019-03-26T15:20:00Z"/>
          <w:rFonts w:ascii="Times New Roman" w:hAnsi="Times New Roman" w:cs="Times New Roman"/>
          <w:sz w:val="28"/>
          <w:szCs w:val="28"/>
          <w:rPrChange w:id="366" w:author="Дмитрий Науменко" w:date="2019-03-26T15:20:00Z">
            <w:rPr>
              <w:ins w:id="367" w:author="Дмитрий Науменко" w:date="2019-03-26T15:20:00Z"/>
              <w:sz w:val="28"/>
              <w:szCs w:val="28"/>
            </w:rPr>
          </w:rPrChange>
        </w:rPr>
        <w:pPrChange w:id="368" w:author="Дмитрий Науменко" w:date="2019-03-26T15:20:00Z">
          <w:pPr>
            <w:ind w:left="720"/>
            <w:jc w:val="center"/>
          </w:pPr>
        </w:pPrChange>
      </w:pPr>
      <w:ins w:id="369" w:author="Дмитрий Науменко" w:date="2019-03-26T15:20:00Z">
        <w:r w:rsidRPr="002C25E8">
          <w:rPr>
            <w:rFonts w:ascii="Times New Roman" w:hAnsi="Times New Roman" w:cs="Times New Roman"/>
            <w:sz w:val="28"/>
            <w:szCs w:val="28"/>
            <w:rPrChange w:id="370" w:author="Дмитрий Науменко" w:date="2019-03-26T15:20:00Z">
              <w:rPr>
                <w:sz w:val="28"/>
                <w:szCs w:val="28"/>
              </w:rPr>
            </w:rPrChange>
          </w:rPr>
          <w:t>5.1 Функциона</w:t>
        </w:r>
        <w:bookmarkStart w:id="371" w:name="_GoBack"/>
        <w:bookmarkEnd w:id="371"/>
        <w:r w:rsidRPr="002C25E8">
          <w:rPr>
            <w:rFonts w:ascii="Times New Roman" w:hAnsi="Times New Roman" w:cs="Times New Roman"/>
            <w:sz w:val="28"/>
            <w:szCs w:val="28"/>
            <w:rPrChange w:id="372" w:author="Дмитрий Науменко" w:date="2019-03-26T15:20:00Z">
              <w:rPr>
                <w:sz w:val="28"/>
                <w:szCs w:val="28"/>
              </w:rPr>
            </w:rPrChange>
          </w:rPr>
          <w:t>льные требования</w:t>
        </w:r>
      </w:ins>
    </w:p>
    <w:p w:rsidR="002C25E8" w:rsidRPr="002C25E8" w:rsidRDefault="002C25E8" w:rsidP="002C25E8">
      <w:pPr>
        <w:spacing w:line="360" w:lineRule="auto"/>
        <w:ind w:left="720"/>
        <w:rPr>
          <w:ins w:id="373" w:author="Дмитрий Науменко" w:date="2019-03-26T15:20:00Z"/>
          <w:rFonts w:ascii="Times New Roman" w:hAnsi="Times New Roman" w:cs="Times New Roman"/>
          <w:sz w:val="28"/>
          <w:szCs w:val="28"/>
          <w:rPrChange w:id="374" w:author="Дмитрий Науменко" w:date="2019-03-26T15:20:00Z">
            <w:rPr>
              <w:ins w:id="375" w:author="Дмитрий Науменко" w:date="2019-03-26T15:20:00Z"/>
              <w:sz w:val="28"/>
              <w:szCs w:val="28"/>
            </w:rPr>
          </w:rPrChange>
        </w:rPr>
        <w:pPrChange w:id="376" w:author="Дмитрий Науменко" w:date="2019-03-26T15:20:00Z">
          <w:pPr>
            <w:ind w:left="720"/>
          </w:pPr>
        </w:pPrChange>
      </w:pPr>
      <w:ins w:id="377" w:author="Дмитрий Науменко" w:date="2019-03-26T15:20:00Z">
        <w:r w:rsidRPr="002C25E8">
          <w:rPr>
            <w:rFonts w:ascii="Times New Roman" w:hAnsi="Times New Roman" w:cs="Times New Roman"/>
            <w:sz w:val="28"/>
            <w:szCs w:val="28"/>
            <w:rPrChange w:id="378" w:author="Дмитрий Науменко" w:date="2019-03-26T15:20:00Z">
              <w:rPr>
                <w:sz w:val="28"/>
                <w:szCs w:val="28"/>
              </w:rPr>
            </w:rPrChange>
          </w:rPr>
          <w:t>5.1.1 Основные функциональные возможности:</w:t>
        </w:r>
      </w:ins>
    </w:p>
    <w:p w:rsidR="002C25E8" w:rsidRPr="002C25E8" w:rsidRDefault="002C25E8" w:rsidP="002C25E8">
      <w:pPr>
        <w:numPr>
          <w:ilvl w:val="0"/>
          <w:numId w:val="7"/>
        </w:numPr>
        <w:spacing w:after="0" w:line="360" w:lineRule="auto"/>
        <w:ind w:firstLine="413"/>
        <w:rPr>
          <w:ins w:id="379" w:author="Дмитрий Науменко" w:date="2019-03-26T15:20:00Z"/>
          <w:rFonts w:ascii="Times New Roman" w:hAnsi="Times New Roman" w:cs="Times New Roman"/>
          <w:sz w:val="24"/>
          <w:szCs w:val="24"/>
          <w:rPrChange w:id="380" w:author="Дмитрий Науменко" w:date="2019-03-26T15:20:00Z">
            <w:rPr>
              <w:ins w:id="381" w:author="Дмитрий Науменко" w:date="2019-03-26T15:20:00Z"/>
              <w:sz w:val="24"/>
              <w:szCs w:val="24"/>
            </w:rPr>
          </w:rPrChange>
        </w:rPr>
        <w:pPrChange w:id="382" w:author="Дмитрий Науменко" w:date="2019-03-26T15:20:00Z">
          <w:pPr>
            <w:numPr>
              <w:numId w:val="7"/>
            </w:numPr>
            <w:spacing w:after="0" w:line="276" w:lineRule="auto"/>
            <w:ind w:left="720" w:firstLine="413"/>
          </w:pPr>
        </w:pPrChange>
      </w:pPr>
      <w:ins w:id="383" w:author="Дмитрий Науменко" w:date="2019-03-26T15:20:00Z">
        <w:r w:rsidRPr="002C25E8">
          <w:rPr>
            <w:rFonts w:ascii="Times New Roman" w:hAnsi="Times New Roman" w:cs="Times New Roman"/>
            <w:sz w:val="24"/>
            <w:szCs w:val="24"/>
            <w:rPrChange w:id="384" w:author="Дмитрий Науменко" w:date="2019-03-26T15:20:00Z">
              <w:rPr>
                <w:sz w:val="24"/>
                <w:szCs w:val="24"/>
              </w:rPr>
            </w:rPrChange>
          </w:rPr>
          <w:t>Просмотр/редактирование всех своих досок</w:t>
        </w:r>
      </w:ins>
    </w:p>
    <w:p w:rsidR="002C25E8" w:rsidRPr="002C25E8" w:rsidRDefault="002C25E8" w:rsidP="002C25E8">
      <w:pPr>
        <w:numPr>
          <w:ilvl w:val="0"/>
          <w:numId w:val="7"/>
        </w:numPr>
        <w:spacing w:after="0" w:line="360" w:lineRule="auto"/>
        <w:ind w:firstLine="413"/>
        <w:rPr>
          <w:ins w:id="385" w:author="Дмитрий Науменко" w:date="2019-03-26T15:20:00Z"/>
          <w:rFonts w:ascii="Times New Roman" w:hAnsi="Times New Roman" w:cs="Times New Roman"/>
          <w:sz w:val="24"/>
          <w:szCs w:val="24"/>
          <w:rPrChange w:id="386" w:author="Дмитрий Науменко" w:date="2019-03-26T15:20:00Z">
            <w:rPr>
              <w:ins w:id="387" w:author="Дмитрий Науменко" w:date="2019-03-26T15:20:00Z"/>
              <w:sz w:val="24"/>
              <w:szCs w:val="24"/>
            </w:rPr>
          </w:rPrChange>
        </w:rPr>
        <w:pPrChange w:id="388" w:author="Дмитрий Науменко" w:date="2019-03-26T15:20:00Z">
          <w:pPr>
            <w:numPr>
              <w:numId w:val="7"/>
            </w:numPr>
            <w:spacing w:after="0" w:line="276" w:lineRule="auto"/>
            <w:ind w:left="720" w:firstLine="413"/>
          </w:pPr>
        </w:pPrChange>
      </w:pPr>
      <w:ins w:id="389" w:author="Дмитрий Науменко" w:date="2019-03-26T15:20:00Z">
        <w:r w:rsidRPr="002C25E8">
          <w:rPr>
            <w:rFonts w:ascii="Times New Roman" w:hAnsi="Times New Roman" w:cs="Times New Roman"/>
            <w:sz w:val="24"/>
            <w:szCs w:val="24"/>
            <w:rPrChange w:id="390" w:author="Дмитрий Науменко" w:date="2019-03-26T15:20:00Z">
              <w:rPr>
                <w:sz w:val="24"/>
                <w:szCs w:val="24"/>
              </w:rPr>
            </w:rPrChange>
          </w:rPr>
          <w:t>Просмотр/редактирование всех карточек с доски</w:t>
        </w:r>
      </w:ins>
    </w:p>
    <w:p w:rsidR="002C25E8" w:rsidRPr="002C25E8" w:rsidRDefault="002C25E8" w:rsidP="002C25E8">
      <w:pPr>
        <w:numPr>
          <w:ilvl w:val="0"/>
          <w:numId w:val="7"/>
        </w:numPr>
        <w:spacing w:after="0" w:line="360" w:lineRule="auto"/>
        <w:ind w:firstLine="413"/>
        <w:rPr>
          <w:ins w:id="391" w:author="Дмитрий Науменко" w:date="2019-03-26T15:20:00Z"/>
          <w:rFonts w:ascii="Times New Roman" w:hAnsi="Times New Roman" w:cs="Times New Roman"/>
          <w:sz w:val="24"/>
          <w:szCs w:val="24"/>
          <w:rPrChange w:id="392" w:author="Дмитрий Науменко" w:date="2019-03-26T15:20:00Z">
            <w:rPr>
              <w:ins w:id="393" w:author="Дмитрий Науменко" w:date="2019-03-26T15:20:00Z"/>
              <w:sz w:val="24"/>
              <w:szCs w:val="24"/>
            </w:rPr>
          </w:rPrChange>
        </w:rPr>
        <w:pPrChange w:id="394" w:author="Дмитрий Науменко" w:date="2019-03-26T15:20:00Z">
          <w:pPr>
            <w:numPr>
              <w:numId w:val="7"/>
            </w:numPr>
            <w:spacing w:after="0" w:line="276" w:lineRule="auto"/>
            <w:ind w:left="720" w:firstLine="413"/>
          </w:pPr>
        </w:pPrChange>
      </w:pPr>
      <w:ins w:id="395" w:author="Дмитрий Науменко" w:date="2019-03-26T15:20:00Z">
        <w:r w:rsidRPr="002C25E8">
          <w:rPr>
            <w:rFonts w:ascii="Times New Roman" w:hAnsi="Times New Roman" w:cs="Times New Roman"/>
            <w:sz w:val="24"/>
            <w:szCs w:val="24"/>
            <w:rPrChange w:id="396" w:author="Дмитрий Науменко" w:date="2019-03-26T15:20:00Z">
              <w:rPr>
                <w:sz w:val="24"/>
                <w:szCs w:val="24"/>
              </w:rPr>
            </w:rPrChange>
          </w:rPr>
          <w:t>Просмотр/редактирование всех листов с доски</w:t>
        </w:r>
      </w:ins>
    </w:p>
    <w:p w:rsidR="002C25E8" w:rsidRPr="002C25E8" w:rsidRDefault="002C25E8" w:rsidP="002C25E8">
      <w:pPr>
        <w:numPr>
          <w:ilvl w:val="0"/>
          <w:numId w:val="7"/>
        </w:numPr>
        <w:spacing w:after="0" w:line="360" w:lineRule="auto"/>
        <w:ind w:firstLine="413"/>
        <w:rPr>
          <w:ins w:id="397" w:author="Дмитрий Науменко" w:date="2019-03-26T15:20:00Z"/>
          <w:rFonts w:ascii="Times New Roman" w:hAnsi="Times New Roman" w:cs="Times New Roman"/>
          <w:sz w:val="24"/>
          <w:szCs w:val="24"/>
          <w:rPrChange w:id="398" w:author="Дмитрий Науменко" w:date="2019-03-26T15:20:00Z">
            <w:rPr>
              <w:ins w:id="399" w:author="Дмитрий Науменко" w:date="2019-03-26T15:20:00Z"/>
              <w:sz w:val="24"/>
              <w:szCs w:val="24"/>
            </w:rPr>
          </w:rPrChange>
        </w:rPr>
        <w:pPrChange w:id="400" w:author="Дмитрий Науменко" w:date="2019-03-26T15:20:00Z">
          <w:pPr>
            <w:numPr>
              <w:numId w:val="7"/>
            </w:numPr>
            <w:spacing w:after="0" w:line="276" w:lineRule="auto"/>
            <w:ind w:left="720" w:firstLine="413"/>
          </w:pPr>
        </w:pPrChange>
      </w:pPr>
      <w:ins w:id="401" w:author="Дмитрий Науменко" w:date="2019-03-26T15:20:00Z">
        <w:r w:rsidRPr="002C25E8">
          <w:rPr>
            <w:rFonts w:ascii="Times New Roman" w:hAnsi="Times New Roman" w:cs="Times New Roman"/>
            <w:sz w:val="24"/>
            <w:szCs w:val="24"/>
            <w:rPrChange w:id="402" w:author="Дмитрий Науменко" w:date="2019-03-26T15:20:00Z">
              <w:rPr>
                <w:sz w:val="24"/>
                <w:szCs w:val="24"/>
              </w:rPr>
            </w:rPrChange>
          </w:rPr>
          <w:t>Просмотр загруженности каждого человека на доске</w:t>
        </w:r>
      </w:ins>
    </w:p>
    <w:p w:rsidR="002C25E8" w:rsidRPr="002C25E8" w:rsidRDefault="002C25E8" w:rsidP="002C25E8">
      <w:pPr>
        <w:numPr>
          <w:ilvl w:val="0"/>
          <w:numId w:val="7"/>
        </w:numPr>
        <w:spacing w:after="0" w:line="360" w:lineRule="auto"/>
        <w:ind w:firstLine="413"/>
        <w:rPr>
          <w:ins w:id="403" w:author="Дмитрий Науменко" w:date="2019-03-26T15:20:00Z"/>
          <w:rFonts w:ascii="Times New Roman" w:hAnsi="Times New Roman" w:cs="Times New Roman"/>
          <w:sz w:val="24"/>
          <w:szCs w:val="24"/>
          <w:rPrChange w:id="404" w:author="Дмитрий Науменко" w:date="2019-03-26T15:20:00Z">
            <w:rPr>
              <w:ins w:id="405" w:author="Дмитрий Науменко" w:date="2019-03-26T15:20:00Z"/>
              <w:sz w:val="24"/>
              <w:szCs w:val="24"/>
            </w:rPr>
          </w:rPrChange>
        </w:rPr>
        <w:pPrChange w:id="406" w:author="Дмитрий Науменко" w:date="2019-03-26T15:20:00Z">
          <w:pPr>
            <w:numPr>
              <w:numId w:val="7"/>
            </w:numPr>
            <w:spacing w:after="0" w:line="276" w:lineRule="auto"/>
            <w:ind w:left="720" w:firstLine="413"/>
          </w:pPr>
        </w:pPrChange>
      </w:pPr>
      <w:ins w:id="407" w:author="Дмитрий Науменко" w:date="2019-03-26T15:20:00Z">
        <w:r w:rsidRPr="002C25E8">
          <w:rPr>
            <w:rFonts w:ascii="Times New Roman" w:hAnsi="Times New Roman" w:cs="Times New Roman"/>
            <w:sz w:val="24"/>
            <w:szCs w:val="24"/>
            <w:rPrChange w:id="408" w:author="Дмитрий Науменко" w:date="2019-03-26T15:20:00Z">
              <w:rPr>
                <w:sz w:val="24"/>
                <w:szCs w:val="24"/>
              </w:rPr>
            </w:rPrChange>
          </w:rPr>
          <w:t>Получение отчета о загруженности всех пользователей доски</w:t>
        </w:r>
      </w:ins>
    </w:p>
    <w:p w:rsidR="002C25E8" w:rsidRPr="002C25E8" w:rsidRDefault="002C25E8" w:rsidP="002C25E8">
      <w:pPr>
        <w:numPr>
          <w:ilvl w:val="0"/>
          <w:numId w:val="7"/>
        </w:numPr>
        <w:spacing w:after="0" w:line="360" w:lineRule="auto"/>
        <w:ind w:firstLine="413"/>
        <w:rPr>
          <w:ins w:id="409" w:author="Дмитрий Науменко" w:date="2019-03-26T15:20:00Z"/>
          <w:rFonts w:ascii="Times New Roman" w:hAnsi="Times New Roman" w:cs="Times New Roman"/>
          <w:sz w:val="24"/>
          <w:szCs w:val="24"/>
          <w:rPrChange w:id="410" w:author="Дмитрий Науменко" w:date="2019-03-26T15:20:00Z">
            <w:rPr>
              <w:ins w:id="411" w:author="Дмитрий Науменко" w:date="2019-03-26T15:20:00Z"/>
              <w:sz w:val="24"/>
              <w:szCs w:val="24"/>
            </w:rPr>
          </w:rPrChange>
        </w:rPr>
        <w:pPrChange w:id="412" w:author="Дмитрий Науменко" w:date="2019-03-26T15:20:00Z">
          <w:pPr>
            <w:numPr>
              <w:numId w:val="7"/>
            </w:numPr>
            <w:spacing w:after="0" w:line="276" w:lineRule="auto"/>
            <w:ind w:left="720" w:firstLine="413"/>
          </w:pPr>
        </w:pPrChange>
      </w:pPr>
      <w:ins w:id="413" w:author="Дмитрий Науменко" w:date="2019-03-26T15:20:00Z">
        <w:r w:rsidRPr="002C25E8">
          <w:rPr>
            <w:rFonts w:ascii="Times New Roman" w:hAnsi="Times New Roman" w:cs="Times New Roman"/>
            <w:sz w:val="24"/>
            <w:szCs w:val="24"/>
            <w:rPrChange w:id="414" w:author="Дмитрий Науменко" w:date="2019-03-26T15:20:00Z">
              <w:rPr>
                <w:sz w:val="24"/>
                <w:szCs w:val="24"/>
              </w:rPr>
            </w:rPrChange>
          </w:rPr>
          <w:t>Получение советов по оптимальному распределению нагрузки на пользователей</w:t>
        </w:r>
      </w:ins>
    </w:p>
    <w:p w:rsidR="002C25E8" w:rsidRPr="002C25E8" w:rsidRDefault="002C25E8" w:rsidP="002C25E8">
      <w:pPr>
        <w:numPr>
          <w:ilvl w:val="0"/>
          <w:numId w:val="7"/>
        </w:numPr>
        <w:spacing w:after="0" w:line="360" w:lineRule="auto"/>
        <w:ind w:firstLine="413"/>
        <w:rPr>
          <w:ins w:id="415" w:author="Дмитрий Науменко" w:date="2019-03-26T15:20:00Z"/>
          <w:rFonts w:ascii="Times New Roman" w:hAnsi="Times New Roman" w:cs="Times New Roman"/>
          <w:sz w:val="24"/>
          <w:szCs w:val="24"/>
          <w:rPrChange w:id="416" w:author="Дмитрий Науменко" w:date="2019-03-26T15:20:00Z">
            <w:rPr>
              <w:ins w:id="417" w:author="Дмитрий Науменко" w:date="2019-03-26T15:20:00Z"/>
              <w:sz w:val="24"/>
              <w:szCs w:val="24"/>
            </w:rPr>
          </w:rPrChange>
        </w:rPr>
        <w:pPrChange w:id="418" w:author="Дмитрий Науменко" w:date="2019-03-26T15:20:00Z">
          <w:pPr>
            <w:numPr>
              <w:numId w:val="7"/>
            </w:numPr>
            <w:spacing w:after="0" w:line="276" w:lineRule="auto"/>
            <w:ind w:left="720" w:firstLine="413"/>
          </w:pPr>
        </w:pPrChange>
      </w:pPr>
      <w:ins w:id="419" w:author="Дмитрий Науменко" w:date="2019-03-26T15:20:00Z">
        <w:r w:rsidRPr="002C25E8">
          <w:rPr>
            <w:rFonts w:ascii="Times New Roman" w:hAnsi="Times New Roman" w:cs="Times New Roman"/>
            <w:sz w:val="24"/>
            <w:szCs w:val="24"/>
            <w:rPrChange w:id="420" w:author="Дмитрий Науменко" w:date="2019-03-26T15:20:00Z">
              <w:rPr>
                <w:sz w:val="24"/>
                <w:szCs w:val="24"/>
              </w:rPr>
            </w:rPrChange>
          </w:rPr>
          <w:t>Возможность распределения загруженности</w:t>
        </w:r>
      </w:ins>
    </w:p>
    <w:p w:rsidR="002C25E8" w:rsidRPr="002C25E8" w:rsidRDefault="002C25E8" w:rsidP="002C25E8">
      <w:pPr>
        <w:spacing w:line="360" w:lineRule="auto"/>
        <w:jc w:val="both"/>
        <w:rPr>
          <w:ins w:id="421" w:author="Дмитрий Науменко" w:date="2019-03-26T15:20:00Z"/>
          <w:rFonts w:ascii="Times New Roman" w:hAnsi="Times New Roman" w:cs="Times New Roman"/>
          <w:sz w:val="28"/>
          <w:szCs w:val="28"/>
          <w:rPrChange w:id="422" w:author="Дмитрий Науменко" w:date="2019-03-26T15:20:00Z">
            <w:rPr>
              <w:ins w:id="423" w:author="Дмитрий Науменко" w:date="2019-03-26T15:20:00Z"/>
              <w:sz w:val="28"/>
              <w:szCs w:val="28"/>
            </w:rPr>
          </w:rPrChange>
        </w:rPr>
        <w:pPrChange w:id="424" w:author="Дмитрий Науменко" w:date="2019-03-26T15:20:00Z">
          <w:pPr>
            <w:jc w:val="both"/>
          </w:pPr>
        </w:pPrChange>
      </w:pPr>
    </w:p>
    <w:p w:rsidR="002C25E8" w:rsidRPr="002C25E8" w:rsidRDefault="002C25E8" w:rsidP="002C25E8">
      <w:pPr>
        <w:spacing w:line="360" w:lineRule="auto"/>
        <w:ind w:left="720"/>
        <w:jc w:val="center"/>
        <w:rPr>
          <w:ins w:id="425" w:author="Дмитрий Науменко" w:date="2019-03-26T15:20:00Z"/>
          <w:rFonts w:ascii="Times New Roman" w:hAnsi="Times New Roman" w:cs="Times New Roman"/>
          <w:sz w:val="28"/>
          <w:szCs w:val="28"/>
          <w:rPrChange w:id="426" w:author="Дмитрий Науменко" w:date="2019-03-26T15:20:00Z">
            <w:rPr>
              <w:ins w:id="427" w:author="Дмитрий Науменко" w:date="2019-03-26T15:20:00Z"/>
              <w:sz w:val="28"/>
              <w:szCs w:val="28"/>
            </w:rPr>
          </w:rPrChange>
        </w:rPr>
        <w:pPrChange w:id="428" w:author="Дмитрий Науменко" w:date="2019-03-26T15:20:00Z">
          <w:pPr>
            <w:ind w:left="720"/>
            <w:jc w:val="center"/>
          </w:pPr>
        </w:pPrChange>
      </w:pPr>
      <w:ins w:id="429" w:author="Дмитрий Науменко" w:date="2019-03-26T15:20:00Z">
        <w:r w:rsidRPr="002C25E8">
          <w:rPr>
            <w:rFonts w:ascii="Times New Roman" w:hAnsi="Times New Roman" w:cs="Times New Roman"/>
            <w:sz w:val="28"/>
            <w:szCs w:val="28"/>
            <w:rPrChange w:id="430" w:author="Дмитрий Науменко" w:date="2019-03-26T15:20:00Z">
              <w:rPr>
                <w:sz w:val="28"/>
                <w:szCs w:val="28"/>
              </w:rPr>
            </w:rPrChange>
          </w:rPr>
          <w:t>5.3 Нефункциональные требования</w:t>
        </w:r>
      </w:ins>
    </w:p>
    <w:p w:rsidR="002C25E8" w:rsidRPr="002C25E8" w:rsidRDefault="002C25E8" w:rsidP="002C25E8">
      <w:pPr>
        <w:spacing w:line="360" w:lineRule="auto"/>
        <w:ind w:firstLine="720"/>
        <w:rPr>
          <w:ins w:id="431" w:author="Дмитрий Науменко" w:date="2019-03-26T15:20:00Z"/>
          <w:rFonts w:ascii="Times New Roman" w:hAnsi="Times New Roman" w:cs="Times New Roman"/>
          <w:sz w:val="28"/>
          <w:szCs w:val="28"/>
          <w:rPrChange w:id="432" w:author="Дмитрий Науменко" w:date="2019-03-26T15:20:00Z">
            <w:rPr>
              <w:ins w:id="433" w:author="Дмитрий Науменко" w:date="2019-03-26T15:20:00Z"/>
              <w:sz w:val="28"/>
              <w:szCs w:val="28"/>
            </w:rPr>
          </w:rPrChange>
        </w:rPr>
        <w:pPrChange w:id="434" w:author="Дмитрий Науменко" w:date="2019-03-26T15:20:00Z">
          <w:pPr>
            <w:ind w:firstLine="720"/>
          </w:pPr>
        </w:pPrChange>
      </w:pPr>
      <w:ins w:id="435" w:author="Дмитрий Науменко" w:date="2019-03-26T15:20:00Z">
        <w:r w:rsidRPr="002C25E8">
          <w:rPr>
            <w:rFonts w:ascii="Times New Roman" w:hAnsi="Times New Roman" w:cs="Times New Roman"/>
            <w:sz w:val="28"/>
            <w:szCs w:val="28"/>
            <w:rPrChange w:id="436" w:author="Дмитрий Науменко" w:date="2019-03-26T15:20:00Z">
              <w:rPr>
                <w:sz w:val="28"/>
                <w:szCs w:val="28"/>
              </w:rPr>
            </w:rPrChange>
          </w:rPr>
          <w:t>5.3.1 Требования к безопасности</w:t>
        </w:r>
      </w:ins>
    </w:p>
    <w:p w:rsidR="002C25E8" w:rsidRPr="002C25E8" w:rsidRDefault="002C25E8" w:rsidP="002C25E8">
      <w:pPr>
        <w:numPr>
          <w:ilvl w:val="0"/>
          <w:numId w:val="14"/>
        </w:numPr>
        <w:spacing w:after="0" w:line="360" w:lineRule="auto"/>
        <w:jc w:val="both"/>
        <w:rPr>
          <w:ins w:id="437" w:author="Дмитрий Науменко" w:date="2019-03-26T15:20:00Z"/>
          <w:rFonts w:ascii="Times New Roman" w:hAnsi="Times New Roman" w:cs="Times New Roman"/>
          <w:sz w:val="24"/>
          <w:szCs w:val="24"/>
          <w:rPrChange w:id="438" w:author="Дмитрий Науменко" w:date="2019-03-26T15:20:00Z">
            <w:rPr>
              <w:ins w:id="439" w:author="Дмитрий Науменко" w:date="2019-03-26T15:20:00Z"/>
              <w:sz w:val="24"/>
              <w:szCs w:val="24"/>
            </w:rPr>
          </w:rPrChange>
        </w:rPr>
        <w:pPrChange w:id="440" w:author="Дмитрий Науменко" w:date="2019-03-26T15:20:00Z">
          <w:pPr>
            <w:numPr>
              <w:numId w:val="14"/>
            </w:numPr>
            <w:spacing w:after="0" w:line="276" w:lineRule="auto"/>
            <w:ind w:left="1440" w:hanging="360"/>
            <w:jc w:val="both"/>
          </w:pPr>
        </w:pPrChange>
      </w:pPr>
      <w:ins w:id="441" w:author="Дмитрий Науменко" w:date="2019-03-26T15:20:00Z">
        <w:r w:rsidRPr="002C25E8">
          <w:rPr>
            <w:rFonts w:ascii="Times New Roman" w:hAnsi="Times New Roman" w:cs="Times New Roman"/>
            <w:sz w:val="24"/>
            <w:szCs w:val="24"/>
            <w:rPrChange w:id="442" w:author="Дмитрий Науменко" w:date="2019-03-26T15:20:00Z">
              <w:rPr>
                <w:sz w:val="24"/>
                <w:szCs w:val="24"/>
              </w:rPr>
            </w:rPrChange>
          </w:rPr>
          <w:t xml:space="preserve">Система аутентификации - </w:t>
        </w:r>
        <w:proofErr w:type="spellStart"/>
        <w:r w:rsidRPr="002C25E8">
          <w:rPr>
            <w:rFonts w:ascii="Times New Roman" w:hAnsi="Times New Roman" w:cs="Times New Roman"/>
            <w:sz w:val="24"/>
            <w:szCs w:val="24"/>
            <w:rPrChange w:id="443" w:author="Дмитрий Науменко" w:date="2019-03-26T15:20:00Z">
              <w:rPr>
                <w:sz w:val="24"/>
                <w:szCs w:val="24"/>
              </w:rPr>
            </w:rPrChange>
          </w:rPr>
          <w:t>OAuth</w:t>
        </w:r>
        <w:proofErr w:type="spellEnd"/>
      </w:ins>
    </w:p>
    <w:p w:rsidR="002C25E8" w:rsidRPr="002C25E8" w:rsidRDefault="002C25E8" w:rsidP="002C25E8">
      <w:pPr>
        <w:numPr>
          <w:ilvl w:val="0"/>
          <w:numId w:val="14"/>
        </w:numPr>
        <w:spacing w:after="0" w:line="360" w:lineRule="auto"/>
        <w:jc w:val="both"/>
        <w:rPr>
          <w:ins w:id="444" w:author="Дмитрий Науменко" w:date="2019-03-26T15:20:00Z"/>
          <w:rFonts w:ascii="Times New Roman" w:hAnsi="Times New Roman" w:cs="Times New Roman"/>
          <w:sz w:val="24"/>
          <w:szCs w:val="24"/>
          <w:rPrChange w:id="445" w:author="Дмитрий Науменко" w:date="2019-03-26T15:20:00Z">
            <w:rPr>
              <w:ins w:id="446" w:author="Дмитрий Науменко" w:date="2019-03-26T15:20:00Z"/>
              <w:sz w:val="24"/>
              <w:szCs w:val="24"/>
            </w:rPr>
          </w:rPrChange>
        </w:rPr>
        <w:pPrChange w:id="447" w:author="Дмитрий Науменко" w:date="2019-03-26T15:20:00Z">
          <w:pPr>
            <w:numPr>
              <w:numId w:val="14"/>
            </w:numPr>
            <w:spacing w:after="0" w:line="276" w:lineRule="auto"/>
            <w:ind w:left="1440" w:hanging="360"/>
            <w:jc w:val="both"/>
          </w:pPr>
        </w:pPrChange>
      </w:pPr>
      <w:ins w:id="448" w:author="Дмитрий Науменко" w:date="2019-03-26T15:20:00Z">
        <w:r w:rsidRPr="002C25E8">
          <w:rPr>
            <w:rFonts w:ascii="Times New Roman" w:hAnsi="Times New Roman" w:cs="Times New Roman"/>
            <w:sz w:val="24"/>
            <w:szCs w:val="24"/>
            <w:rPrChange w:id="449" w:author="Дмитрий Науменко" w:date="2019-03-26T15:20:00Z">
              <w:rPr>
                <w:sz w:val="24"/>
                <w:szCs w:val="24"/>
              </w:rPr>
            </w:rPrChange>
          </w:rPr>
          <w:t>Все секретные данные шифруются</w:t>
        </w:r>
      </w:ins>
    </w:p>
    <w:p w:rsidR="002C25E8" w:rsidRPr="002C25E8" w:rsidRDefault="002C25E8" w:rsidP="002C25E8">
      <w:pPr>
        <w:numPr>
          <w:ilvl w:val="0"/>
          <w:numId w:val="14"/>
        </w:numPr>
        <w:spacing w:after="0" w:line="360" w:lineRule="auto"/>
        <w:jc w:val="both"/>
        <w:rPr>
          <w:ins w:id="450" w:author="Дмитрий Науменко" w:date="2019-03-26T15:20:00Z"/>
          <w:rFonts w:ascii="Times New Roman" w:hAnsi="Times New Roman" w:cs="Times New Roman"/>
          <w:sz w:val="24"/>
          <w:szCs w:val="24"/>
          <w:rPrChange w:id="451" w:author="Дмитрий Науменко" w:date="2019-03-26T15:20:00Z">
            <w:rPr>
              <w:ins w:id="452" w:author="Дмитрий Науменко" w:date="2019-03-26T15:20:00Z"/>
              <w:sz w:val="24"/>
              <w:szCs w:val="24"/>
            </w:rPr>
          </w:rPrChange>
        </w:rPr>
        <w:pPrChange w:id="453" w:author="Дмитрий Науменко" w:date="2019-03-26T15:20:00Z">
          <w:pPr>
            <w:numPr>
              <w:numId w:val="14"/>
            </w:numPr>
            <w:spacing w:after="0" w:line="276" w:lineRule="auto"/>
            <w:ind w:left="1440" w:hanging="360"/>
            <w:jc w:val="both"/>
          </w:pPr>
        </w:pPrChange>
      </w:pPr>
      <w:ins w:id="454" w:author="Дмитрий Науменко" w:date="2019-03-26T15:20:00Z">
        <w:r w:rsidRPr="002C25E8">
          <w:rPr>
            <w:rFonts w:ascii="Times New Roman" w:hAnsi="Times New Roman" w:cs="Times New Roman"/>
            <w:sz w:val="24"/>
            <w:szCs w:val="24"/>
            <w:rPrChange w:id="455" w:author="Дмитрий Науменко" w:date="2019-03-26T15:20:00Z">
              <w:rPr>
                <w:sz w:val="24"/>
                <w:szCs w:val="24"/>
              </w:rPr>
            </w:rPrChange>
          </w:rPr>
          <w:t xml:space="preserve">Все </w:t>
        </w:r>
        <w:proofErr w:type="spellStart"/>
        <w:r w:rsidRPr="002C25E8">
          <w:rPr>
            <w:rFonts w:ascii="Times New Roman" w:hAnsi="Times New Roman" w:cs="Times New Roman"/>
            <w:sz w:val="24"/>
            <w:szCs w:val="24"/>
            <w:rPrChange w:id="456" w:author="Дмитрий Науменко" w:date="2019-03-26T15:20:00Z">
              <w:rPr>
                <w:sz w:val="24"/>
                <w:szCs w:val="24"/>
              </w:rPr>
            </w:rPrChange>
          </w:rPr>
          <w:t>ендпоинты</w:t>
        </w:r>
        <w:proofErr w:type="spellEnd"/>
        <w:r w:rsidRPr="002C25E8">
          <w:rPr>
            <w:rFonts w:ascii="Times New Roman" w:hAnsi="Times New Roman" w:cs="Times New Roman"/>
            <w:sz w:val="24"/>
            <w:szCs w:val="24"/>
            <w:rPrChange w:id="457" w:author="Дмитрий Науменко" w:date="2019-03-26T15:20:00Z">
              <w:rPr>
                <w:sz w:val="24"/>
                <w:szCs w:val="24"/>
              </w:rPr>
            </w:rPrChange>
          </w:rPr>
          <w:t xml:space="preserve"> на запись - защищены (кроме </w:t>
        </w:r>
        <w:proofErr w:type="spellStart"/>
        <w:r w:rsidRPr="002C25E8">
          <w:rPr>
            <w:rFonts w:ascii="Times New Roman" w:hAnsi="Times New Roman" w:cs="Times New Roman"/>
            <w:sz w:val="24"/>
            <w:szCs w:val="24"/>
            <w:rPrChange w:id="458" w:author="Дмитрий Науменко" w:date="2019-03-26T15:20:00Z">
              <w:rPr>
                <w:sz w:val="24"/>
                <w:szCs w:val="24"/>
              </w:rPr>
            </w:rPrChange>
          </w:rPr>
          <w:t>ендпоинта</w:t>
        </w:r>
        <w:proofErr w:type="spellEnd"/>
        <w:r w:rsidRPr="002C25E8">
          <w:rPr>
            <w:rFonts w:ascii="Times New Roman" w:hAnsi="Times New Roman" w:cs="Times New Roman"/>
            <w:sz w:val="24"/>
            <w:szCs w:val="24"/>
            <w:rPrChange w:id="459" w:author="Дмитрий Науменко" w:date="2019-03-26T15:20:00Z">
              <w:rPr>
                <w:sz w:val="24"/>
                <w:szCs w:val="24"/>
              </w:rPr>
            </w:rPrChange>
          </w:rPr>
          <w:t xml:space="preserve"> регистрации юзера)</w:t>
        </w:r>
      </w:ins>
    </w:p>
    <w:p w:rsidR="002C25E8" w:rsidRPr="002C25E8" w:rsidRDefault="002C25E8" w:rsidP="002C25E8">
      <w:pPr>
        <w:spacing w:line="360" w:lineRule="auto"/>
        <w:ind w:firstLine="720"/>
        <w:rPr>
          <w:ins w:id="460" w:author="Дмитрий Науменко" w:date="2019-03-26T15:20:00Z"/>
          <w:rFonts w:ascii="Times New Roman" w:hAnsi="Times New Roman" w:cs="Times New Roman"/>
          <w:sz w:val="28"/>
          <w:szCs w:val="28"/>
          <w:rPrChange w:id="461" w:author="Дмитрий Науменко" w:date="2019-03-26T15:20:00Z">
            <w:rPr>
              <w:ins w:id="462" w:author="Дмитрий Науменко" w:date="2019-03-26T15:20:00Z"/>
              <w:sz w:val="28"/>
              <w:szCs w:val="28"/>
            </w:rPr>
          </w:rPrChange>
        </w:rPr>
        <w:pPrChange w:id="463" w:author="Дмитрий Науменко" w:date="2019-03-26T15:20:00Z">
          <w:pPr>
            <w:ind w:firstLine="720"/>
          </w:pPr>
        </w:pPrChange>
      </w:pPr>
      <w:ins w:id="464" w:author="Дмитрий Науменко" w:date="2019-03-26T15:20:00Z">
        <w:r w:rsidRPr="002C25E8">
          <w:rPr>
            <w:rFonts w:ascii="Times New Roman" w:hAnsi="Times New Roman" w:cs="Times New Roman"/>
            <w:sz w:val="28"/>
            <w:szCs w:val="28"/>
            <w:rPrChange w:id="465" w:author="Дмитрий Науменко" w:date="2019-03-26T15:20:00Z">
              <w:rPr>
                <w:sz w:val="28"/>
                <w:szCs w:val="28"/>
              </w:rPr>
            </w:rPrChange>
          </w:rPr>
          <w:t>5.3.2 Требования к надежности</w:t>
        </w:r>
      </w:ins>
    </w:p>
    <w:p w:rsidR="002C25E8" w:rsidRPr="002C25E8" w:rsidRDefault="002C25E8" w:rsidP="002C25E8">
      <w:pPr>
        <w:numPr>
          <w:ilvl w:val="0"/>
          <w:numId w:val="8"/>
        </w:numPr>
        <w:spacing w:after="0" w:line="360" w:lineRule="auto"/>
        <w:rPr>
          <w:ins w:id="466" w:author="Дмитрий Науменко" w:date="2019-03-26T15:20:00Z"/>
          <w:rFonts w:ascii="Times New Roman" w:hAnsi="Times New Roman" w:cs="Times New Roman"/>
          <w:sz w:val="24"/>
          <w:szCs w:val="24"/>
          <w:rPrChange w:id="467" w:author="Дмитрий Науменко" w:date="2019-03-26T15:20:00Z">
            <w:rPr>
              <w:ins w:id="468" w:author="Дмитрий Науменко" w:date="2019-03-26T15:20:00Z"/>
              <w:sz w:val="24"/>
              <w:szCs w:val="24"/>
            </w:rPr>
          </w:rPrChange>
        </w:rPr>
        <w:pPrChange w:id="469" w:author="Дмитрий Науменко" w:date="2019-03-26T15:20:00Z">
          <w:pPr>
            <w:numPr>
              <w:numId w:val="8"/>
            </w:numPr>
            <w:spacing w:after="0" w:line="276" w:lineRule="auto"/>
            <w:ind w:left="1440" w:hanging="360"/>
          </w:pPr>
        </w:pPrChange>
      </w:pPr>
      <w:ins w:id="470" w:author="Дмитрий Науменко" w:date="2019-03-26T15:20:00Z">
        <w:r w:rsidRPr="002C25E8">
          <w:rPr>
            <w:rFonts w:ascii="Times New Roman" w:hAnsi="Times New Roman" w:cs="Times New Roman"/>
            <w:sz w:val="24"/>
            <w:szCs w:val="24"/>
            <w:rPrChange w:id="471" w:author="Дмитрий Науменко" w:date="2019-03-26T15:20:00Z">
              <w:rPr>
                <w:sz w:val="24"/>
                <w:szCs w:val="24"/>
              </w:rPr>
            </w:rPrChange>
          </w:rPr>
          <w:t>При ожидаемом поведении пользователя багов/падений встречаться не должно</w:t>
        </w:r>
      </w:ins>
    </w:p>
    <w:p w:rsidR="002C25E8" w:rsidRPr="002C25E8" w:rsidRDefault="002C25E8" w:rsidP="002C25E8">
      <w:pPr>
        <w:numPr>
          <w:ilvl w:val="0"/>
          <w:numId w:val="8"/>
        </w:numPr>
        <w:spacing w:after="0" w:line="360" w:lineRule="auto"/>
        <w:rPr>
          <w:ins w:id="472" w:author="Дмитрий Науменко" w:date="2019-03-26T15:20:00Z"/>
          <w:rFonts w:ascii="Times New Roman" w:hAnsi="Times New Roman" w:cs="Times New Roman"/>
          <w:sz w:val="24"/>
          <w:szCs w:val="24"/>
          <w:rPrChange w:id="473" w:author="Дмитрий Науменко" w:date="2019-03-26T15:20:00Z">
            <w:rPr>
              <w:ins w:id="474" w:author="Дмитрий Науменко" w:date="2019-03-26T15:20:00Z"/>
              <w:sz w:val="24"/>
              <w:szCs w:val="24"/>
            </w:rPr>
          </w:rPrChange>
        </w:rPr>
        <w:pPrChange w:id="475" w:author="Дмитрий Науменко" w:date="2019-03-26T15:20:00Z">
          <w:pPr>
            <w:numPr>
              <w:numId w:val="8"/>
            </w:numPr>
            <w:spacing w:after="0" w:line="276" w:lineRule="auto"/>
            <w:ind w:left="1440" w:hanging="360"/>
          </w:pPr>
        </w:pPrChange>
      </w:pPr>
      <w:ins w:id="476" w:author="Дмитрий Науменко" w:date="2019-03-26T15:20:00Z">
        <w:r w:rsidRPr="002C25E8">
          <w:rPr>
            <w:rFonts w:ascii="Times New Roman" w:hAnsi="Times New Roman" w:cs="Times New Roman"/>
            <w:sz w:val="24"/>
            <w:szCs w:val="24"/>
            <w:rPrChange w:id="477" w:author="Дмитрий Науменко" w:date="2019-03-26T15:20:00Z">
              <w:rPr>
                <w:sz w:val="24"/>
                <w:szCs w:val="24"/>
              </w:rPr>
            </w:rPrChange>
          </w:rPr>
          <w:t>Мониторинг падения сервисов</w:t>
        </w:r>
      </w:ins>
    </w:p>
    <w:p w:rsidR="002C25E8" w:rsidRPr="002C25E8" w:rsidRDefault="002C25E8" w:rsidP="002C25E8">
      <w:pPr>
        <w:numPr>
          <w:ilvl w:val="0"/>
          <w:numId w:val="8"/>
        </w:numPr>
        <w:spacing w:after="0" w:line="360" w:lineRule="auto"/>
        <w:rPr>
          <w:ins w:id="478" w:author="Дмитрий Науменко" w:date="2019-03-26T15:20:00Z"/>
          <w:rFonts w:ascii="Times New Roman" w:hAnsi="Times New Roman" w:cs="Times New Roman"/>
          <w:sz w:val="24"/>
          <w:szCs w:val="24"/>
          <w:rPrChange w:id="479" w:author="Дмитрий Науменко" w:date="2019-03-26T15:20:00Z">
            <w:rPr>
              <w:ins w:id="480" w:author="Дмитрий Науменко" w:date="2019-03-26T15:20:00Z"/>
              <w:sz w:val="24"/>
              <w:szCs w:val="24"/>
            </w:rPr>
          </w:rPrChange>
        </w:rPr>
        <w:pPrChange w:id="481" w:author="Дмитрий Науменко" w:date="2019-03-26T15:20:00Z">
          <w:pPr>
            <w:numPr>
              <w:numId w:val="8"/>
            </w:numPr>
            <w:spacing w:after="0" w:line="276" w:lineRule="auto"/>
            <w:ind w:left="1440" w:hanging="360"/>
          </w:pPr>
        </w:pPrChange>
      </w:pPr>
      <w:proofErr w:type="spellStart"/>
      <w:ins w:id="482" w:author="Дмитрий Науменко" w:date="2019-03-26T15:20:00Z">
        <w:r w:rsidRPr="002C25E8">
          <w:rPr>
            <w:rFonts w:ascii="Times New Roman" w:hAnsi="Times New Roman" w:cs="Times New Roman"/>
            <w:sz w:val="24"/>
            <w:szCs w:val="24"/>
            <w:rPrChange w:id="483" w:author="Дмитрий Науменко" w:date="2019-03-26T15:20:00Z">
              <w:rPr>
                <w:sz w:val="24"/>
                <w:szCs w:val="24"/>
              </w:rPr>
            </w:rPrChange>
          </w:rPr>
          <w:t>Логирование</w:t>
        </w:r>
        <w:proofErr w:type="spellEnd"/>
        <w:r w:rsidRPr="002C25E8">
          <w:rPr>
            <w:rFonts w:ascii="Times New Roman" w:hAnsi="Times New Roman" w:cs="Times New Roman"/>
            <w:sz w:val="24"/>
            <w:szCs w:val="24"/>
            <w:rPrChange w:id="484" w:author="Дмитрий Науменко" w:date="2019-03-26T15:20:00Z">
              <w:rPr>
                <w:sz w:val="24"/>
                <w:szCs w:val="24"/>
              </w:rPr>
            </w:rPrChange>
          </w:rPr>
          <w:t xml:space="preserve"> падений</w:t>
        </w:r>
      </w:ins>
    </w:p>
    <w:p w:rsidR="002C25E8" w:rsidRPr="002C25E8" w:rsidRDefault="002C25E8" w:rsidP="002C25E8">
      <w:pPr>
        <w:numPr>
          <w:ilvl w:val="0"/>
          <w:numId w:val="8"/>
        </w:numPr>
        <w:spacing w:after="0" w:line="360" w:lineRule="auto"/>
        <w:rPr>
          <w:ins w:id="485" w:author="Дмитрий Науменко" w:date="2019-03-26T15:20:00Z"/>
          <w:rFonts w:ascii="Times New Roman" w:hAnsi="Times New Roman" w:cs="Times New Roman"/>
          <w:sz w:val="24"/>
          <w:szCs w:val="24"/>
          <w:rPrChange w:id="486" w:author="Дмитрий Науменко" w:date="2019-03-26T15:20:00Z">
            <w:rPr>
              <w:ins w:id="487" w:author="Дмитрий Науменко" w:date="2019-03-26T15:20:00Z"/>
              <w:sz w:val="24"/>
              <w:szCs w:val="24"/>
            </w:rPr>
          </w:rPrChange>
        </w:rPr>
        <w:pPrChange w:id="488" w:author="Дмитрий Науменко" w:date="2019-03-26T15:20:00Z">
          <w:pPr>
            <w:numPr>
              <w:numId w:val="8"/>
            </w:numPr>
            <w:spacing w:after="0" w:line="276" w:lineRule="auto"/>
            <w:ind w:left="1440" w:hanging="360"/>
          </w:pPr>
        </w:pPrChange>
      </w:pPr>
      <w:ins w:id="489" w:author="Дмитрий Науменко" w:date="2019-03-26T15:20:00Z">
        <w:r w:rsidRPr="002C25E8">
          <w:rPr>
            <w:rFonts w:ascii="Times New Roman" w:hAnsi="Times New Roman" w:cs="Times New Roman"/>
            <w:sz w:val="24"/>
            <w:szCs w:val="24"/>
            <w:rPrChange w:id="490" w:author="Дмитрий Науменко" w:date="2019-03-26T15:20:00Z">
              <w:rPr>
                <w:sz w:val="24"/>
                <w:szCs w:val="24"/>
              </w:rPr>
            </w:rPrChange>
          </w:rPr>
          <w:t>Система продолжает работать даже при падении одного из сервисов</w:t>
        </w:r>
      </w:ins>
    </w:p>
    <w:p w:rsidR="002C25E8" w:rsidRPr="002C25E8" w:rsidRDefault="002C25E8" w:rsidP="002C25E8">
      <w:pPr>
        <w:numPr>
          <w:ilvl w:val="0"/>
          <w:numId w:val="8"/>
        </w:numPr>
        <w:spacing w:after="0" w:line="360" w:lineRule="auto"/>
        <w:rPr>
          <w:ins w:id="491" w:author="Дмитрий Науменко" w:date="2019-03-26T15:20:00Z"/>
          <w:rFonts w:ascii="Times New Roman" w:hAnsi="Times New Roman" w:cs="Times New Roman"/>
          <w:sz w:val="24"/>
          <w:szCs w:val="24"/>
          <w:rPrChange w:id="492" w:author="Дмитрий Науменко" w:date="2019-03-26T15:20:00Z">
            <w:rPr>
              <w:ins w:id="493" w:author="Дмитрий Науменко" w:date="2019-03-26T15:20:00Z"/>
              <w:sz w:val="24"/>
              <w:szCs w:val="24"/>
            </w:rPr>
          </w:rPrChange>
        </w:rPr>
        <w:pPrChange w:id="494" w:author="Дмитрий Науменко" w:date="2019-03-26T15:20:00Z">
          <w:pPr>
            <w:numPr>
              <w:numId w:val="8"/>
            </w:numPr>
            <w:spacing w:after="0" w:line="276" w:lineRule="auto"/>
            <w:ind w:left="1440" w:hanging="360"/>
          </w:pPr>
        </w:pPrChange>
      </w:pPr>
      <w:ins w:id="495" w:author="Дмитрий Науменко" w:date="2019-03-26T15:20:00Z">
        <w:r w:rsidRPr="002C25E8">
          <w:rPr>
            <w:rFonts w:ascii="Times New Roman" w:hAnsi="Times New Roman" w:cs="Times New Roman"/>
            <w:sz w:val="24"/>
            <w:szCs w:val="24"/>
            <w:rPrChange w:id="496" w:author="Дмитрий Науменко" w:date="2019-03-26T15:20:00Z">
              <w:rPr>
                <w:sz w:val="24"/>
                <w:szCs w:val="24"/>
              </w:rPr>
            </w:rPrChange>
          </w:rPr>
          <w:t xml:space="preserve">Система должна работать для следующих браузеров последних версий: MS </w:t>
        </w:r>
        <w:proofErr w:type="spellStart"/>
        <w:r w:rsidRPr="002C25E8">
          <w:rPr>
            <w:rFonts w:ascii="Times New Roman" w:hAnsi="Times New Roman" w:cs="Times New Roman"/>
            <w:sz w:val="24"/>
            <w:szCs w:val="24"/>
            <w:rPrChange w:id="497" w:author="Дмитрий Науменко" w:date="2019-03-26T15:20:00Z">
              <w:rPr>
                <w:sz w:val="24"/>
                <w:szCs w:val="24"/>
              </w:rPr>
            </w:rPrChange>
          </w:rPr>
          <w:t>Internet</w:t>
        </w:r>
        <w:proofErr w:type="spellEnd"/>
        <w:r w:rsidRPr="002C25E8">
          <w:rPr>
            <w:rFonts w:ascii="Times New Roman" w:hAnsi="Times New Roman" w:cs="Times New Roman"/>
            <w:sz w:val="24"/>
            <w:szCs w:val="24"/>
            <w:rPrChange w:id="498" w:author="Дмитрий Науменко" w:date="2019-03-26T15:20:00Z">
              <w:rPr>
                <w:sz w:val="24"/>
                <w:szCs w:val="24"/>
              </w:rPr>
            </w:rPrChange>
          </w:rPr>
          <w:t xml:space="preserve"> </w:t>
        </w:r>
        <w:proofErr w:type="spellStart"/>
        <w:r w:rsidRPr="002C25E8">
          <w:rPr>
            <w:rFonts w:ascii="Times New Roman" w:hAnsi="Times New Roman" w:cs="Times New Roman"/>
            <w:sz w:val="24"/>
            <w:szCs w:val="24"/>
            <w:rPrChange w:id="499" w:author="Дмитрий Науменко" w:date="2019-03-26T15:20:00Z">
              <w:rPr>
                <w:sz w:val="24"/>
                <w:szCs w:val="24"/>
              </w:rPr>
            </w:rPrChange>
          </w:rPr>
          <w:t>Explorer</w:t>
        </w:r>
        <w:proofErr w:type="spellEnd"/>
        <w:r w:rsidRPr="002C25E8">
          <w:rPr>
            <w:rFonts w:ascii="Times New Roman" w:hAnsi="Times New Roman" w:cs="Times New Roman"/>
            <w:sz w:val="24"/>
            <w:szCs w:val="24"/>
            <w:rPrChange w:id="500" w:author="Дмитрий Науменко" w:date="2019-03-26T15:20:00Z">
              <w:rPr>
                <w:sz w:val="24"/>
                <w:szCs w:val="24"/>
              </w:rPr>
            </w:rPrChange>
          </w:rPr>
          <w:t>,</w:t>
        </w:r>
      </w:ins>
    </w:p>
    <w:p w:rsidR="002C25E8" w:rsidRPr="002C25E8" w:rsidRDefault="002C25E8" w:rsidP="002C25E8">
      <w:pPr>
        <w:numPr>
          <w:ilvl w:val="0"/>
          <w:numId w:val="8"/>
        </w:numPr>
        <w:spacing w:after="0" w:line="360" w:lineRule="auto"/>
        <w:rPr>
          <w:ins w:id="501" w:author="Дмитрий Науменко" w:date="2019-03-26T15:20:00Z"/>
          <w:rFonts w:ascii="Times New Roman" w:hAnsi="Times New Roman" w:cs="Times New Roman"/>
          <w:sz w:val="24"/>
          <w:szCs w:val="24"/>
          <w:lang w:val="en-US"/>
          <w:rPrChange w:id="502" w:author="Дмитрий Науменко" w:date="2019-03-26T15:20:00Z">
            <w:rPr>
              <w:ins w:id="503" w:author="Дмитрий Науменко" w:date="2019-03-26T15:20:00Z"/>
              <w:sz w:val="24"/>
              <w:szCs w:val="24"/>
              <w:lang w:val="en-US"/>
            </w:rPr>
          </w:rPrChange>
        </w:rPr>
        <w:pPrChange w:id="504" w:author="Дмитрий Науменко" w:date="2019-03-26T15:20:00Z">
          <w:pPr>
            <w:numPr>
              <w:numId w:val="8"/>
            </w:numPr>
            <w:spacing w:after="0" w:line="276" w:lineRule="auto"/>
            <w:ind w:left="1440" w:hanging="360"/>
          </w:pPr>
        </w:pPrChange>
      </w:pPr>
      <w:ins w:id="505" w:author="Дмитрий Науменко" w:date="2019-03-26T15:20:00Z">
        <w:r w:rsidRPr="002C25E8">
          <w:rPr>
            <w:rFonts w:ascii="Times New Roman" w:hAnsi="Times New Roman" w:cs="Times New Roman"/>
            <w:sz w:val="24"/>
            <w:szCs w:val="24"/>
            <w:lang w:val="en-US"/>
            <w:rPrChange w:id="506" w:author="Дмитрий Науменко" w:date="2019-03-26T15:20:00Z">
              <w:rPr>
                <w:sz w:val="24"/>
                <w:szCs w:val="24"/>
                <w:lang w:val="en-US"/>
              </w:rPr>
            </w:rPrChange>
          </w:rPr>
          <w:t>Mozilla Firefox, Google Chrome, Safari, Opera.</w:t>
        </w:r>
      </w:ins>
    </w:p>
    <w:p w:rsidR="002C25E8" w:rsidRPr="002C25E8" w:rsidRDefault="002C25E8" w:rsidP="002C25E8">
      <w:pPr>
        <w:numPr>
          <w:ilvl w:val="0"/>
          <w:numId w:val="8"/>
        </w:numPr>
        <w:spacing w:after="0" w:line="360" w:lineRule="auto"/>
        <w:rPr>
          <w:ins w:id="507" w:author="Дмитрий Науменко" w:date="2019-03-26T15:20:00Z"/>
          <w:rFonts w:ascii="Times New Roman" w:hAnsi="Times New Roman" w:cs="Times New Roman"/>
          <w:sz w:val="24"/>
          <w:szCs w:val="24"/>
          <w:rPrChange w:id="508" w:author="Дмитрий Науменко" w:date="2019-03-26T15:20:00Z">
            <w:rPr>
              <w:ins w:id="509" w:author="Дмитрий Науменко" w:date="2019-03-26T15:20:00Z"/>
              <w:sz w:val="24"/>
              <w:szCs w:val="24"/>
            </w:rPr>
          </w:rPrChange>
        </w:rPr>
        <w:pPrChange w:id="510" w:author="Дмитрий Науменко" w:date="2019-03-26T15:20:00Z">
          <w:pPr>
            <w:numPr>
              <w:numId w:val="8"/>
            </w:numPr>
            <w:spacing w:after="0" w:line="276" w:lineRule="auto"/>
            <w:ind w:left="1440" w:hanging="360"/>
          </w:pPr>
        </w:pPrChange>
      </w:pPr>
      <w:ins w:id="511" w:author="Дмитрий Науменко" w:date="2019-03-26T15:20:00Z">
        <w:r w:rsidRPr="002C25E8">
          <w:rPr>
            <w:rFonts w:ascii="Times New Roman" w:hAnsi="Times New Roman" w:cs="Times New Roman"/>
            <w:sz w:val="24"/>
            <w:szCs w:val="24"/>
            <w:rPrChange w:id="512" w:author="Дмитрий Науменко" w:date="2019-03-26T15:20:00Z">
              <w:rPr>
                <w:sz w:val="24"/>
                <w:szCs w:val="24"/>
              </w:rPr>
            </w:rPrChange>
          </w:rPr>
          <w:lastRenderedPageBreak/>
          <w:t>Система должна стабильно работать с глубиной истории не менее чем в 3 месяца</w:t>
        </w:r>
      </w:ins>
    </w:p>
    <w:p w:rsidR="002C25E8" w:rsidRPr="002C25E8" w:rsidRDefault="002C25E8" w:rsidP="002C25E8">
      <w:pPr>
        <w:numPr>
          <w:ilvl w:val="0"/>
          <w:numId w:val="8"/>
        </w:numPr>
        <w:spacing w:after="0" w:line="360" w:lineRule="auto"/>
        <w:rPr>
          <w:ins w:id="513" w:author="Дмитрий Науменко" w:date="2019-03-26T15:20:00Z"/>
          <w:rFonts w:ascii="Times New Roman" w:hAnsi="Times New Roman" w:cs="Times New Roman"/>
          <w:sz w:val="24"/>
          <w:szCs w:val="24"/>
          <w:rPrChange w:id="514" w:author="Дмитрий Науменко" w:date="2019-03-26T15:20:00Z">
            <w:rPr>
              <w:ins w:id="515" w:author="Дмитрий Науменко" w:date="2019-03-26T15:20:00Z"/>
              <w:sz w:val="24"/>
              <w:szCs w:val="24"/>
            </w:rPr>
          </w:rPrChange>
        </w:rPr>
        <w:pPrChange w:id="516" w:author="Дмитрий Науменко" w:date="2019-03-26T15:20:00Z">
          <w:pPr>
            <w:numPr>
              <w:numId w:val="8"/>
            </w:numPr>
            <w:spacing w:after="0" w:line="276" w:lineRule="auto"/>
            <w:ind w:left="1440" w:hanging="360"/>
          </w:pPr>
        </w:pPrChange>
      </w:pPr>
      <w:ins w:id="517" w:author="Дмитрий Науменко" w:date="2019-03-26T15:20:00Z">
        <w:r w:rsidRPr="002C25E8">
          <w:rPr>
            <w:rFonts w:ascii="Times New Roman" w:hAnsi="Times New Roman" w:cs="Times New Roman"/>
            <w:sz w:val="24"/>
            <w:szCs w:val="24"/>
            <w:rPrChange w:id="518" w:author="Дмитрий Науменко" w:date="2019-03-26T15:20:00Z">
              <w:rPr>
                <w:sz w:val="24"/>
                <w:szCs w:val="24"/>
              </w:rPr>
            </w:rPrChange>
          </w:rPr>
          <w:t>Система должна стабильно работать при 50 одновременно подключенных пользователей.</w:t>
        </w:r>
      </w:ins>
    </w:p>
    <w:p w:rsidR="002C25E8" w:rsidRDefault="002C25E8" w:rsidP="002C25E8">
      <w:pPr>
        <w:rPr>
          <w:ins w:id="519" w:author="Дмитрий Науменко" w:date="2019-03-26T15:20:00Z"/>
          <w:sz w:val="28"/>
          <w:szCs w:val="28"/>
        </w:rPr>
      </w:pPr>
    </w:p>
    <w:p w:rsidR="002C25E8" w:rsidRPr="006D55A4" w:rsidRDefault="006D55A4" w:rsidP="002C25E8">
      <w:pPr>
        <w:pStyle w:val="Header1"/>
        <w:numPr>
          <w:ilvl w:val="0"/>
          <w:numId w:val="0"/>
        </w:numPr>
        <w:ind w:left="720"/>
        <w:jc w:val="left"/>
        <w:rPr>
          <w:lang w:val="ru-RU"/>
        </w:rPr>
        <w:pPrChange w:id="520" w:author="Дмитрий Науменко" w:date="2019-03-26T15:19:00Z">
          <w:pPr>
            <w:spacing w:line="360" w:lineRule="auto"/>
          </w:pPr>
        </w:pPrChange>
      </w:pPr>
      <w:del w:id="521" w:author="Дмитрий Науменко" w:date="2019-03-26T15:16:00Z">
        <w:r w:rsidDel="002C25E8">
          <w:delText xml:space="preserve"> Нет лишней свободы – нет проблем.</w:delText>
        </w:r>
      </w:del>
    </w:p>
    <w:sectPr w:rsidR="002C25E8" w:rsidRPr="006D55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4349" w:rsidRDefault="00534349" w:rsidP="0023474C">
      <w:pPr>
        <w:spacing w:after="0" w:line="240" w:lineRule="auto"/>
      </w:pPr>
      <w:r>
        <w:separator/>
      </w:r>
    </w:p>
  </w:endnote>
  <w:endnote w:type="continuationSeparator" w:id="0">
    <w:p w:rsidR="00534349" w:rsidRDefault="00534349" w:rsidP="00234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3327264"/>
      <w:docPartObj>
        <w:docPartGallery w:val="Page Numbers (Bottom of Page)"/>
        <w:docPartUnique/>
      </w:docPartObj>
    </w:sdtPr>
    <w:sdtContent>
      <w:p w:rsidR="0023474C" w:rsidRDefault="0023474C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25E8">
          <w:rPr>
            <w:noProof/>
          </w:rPr>
          <w:t>8</w:t>
        </w:r>
        <w:r>
          <w:fldChar w:fldCharType="end"/>
        </w:r>
      </w:p>
    </w:sdtContent>
  </w:sdt>
  <w:p w:rsidR="0023474C" w:rsidRDefault="0023474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4349" w:rsidRDefault="00534349" w:rsidP="0023474C">
      <w:pPr>
        <w:spacing w:after="0" w:line="240" w:lineRule="auto"/>
      </w:pPr>
      <w:r>
        <w:separator/>
      </w:r>
    </w:p>
  </w:footnote>
  <w:footnote w:type="continuationSeparator" w:id="0">
    <w:p w:rsidR="00534349" w:rsidRDefault="00534349" w:rsidP="002347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D0E06"/>
    <w:multiLevelType w:val="multilevel"/>
    <w:tmpl w:val="4EB4AF86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7987A6B"/>
    <w:multiLevelType w:val="multilevel"/>
    <w:tmpl w:val="7984344E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131A05A2"/>
    <w:multiLevelType w:val="multilevel"/>
    <w:tmpl w:val="6CC8AF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97428F1"/>
    <w:multiLevelType w:val="multilevel"/>
    <w:tmpl w:val="A90A68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E96490"/>
    <w:multiLevelType w:val="multilevel"/>
    <w:tmpl w:val="5636DE1E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3CB124AF"/>
    <w:multiLevelType w:val="hybridMultilevel"/>
    <w:tmpl w:val="046032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E240523"/>
    <w:multiLevelType w:val="multilevel"/>
    <w:tmpl w:val="5AF607A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52652F97"/>
    <w:multiLevelType w:val="hybridMultilevel"/>
    <w:tmpl w:val="CB38DC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56386F52"/>
    <w:multiLevelType w:val="hybridMultilevel"/>
    <w:tmpl w:val="FE9EBF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33880"/>
    <w:multiLevelType w:val="hybridMultilevel"/>
    <w:tmpl w:val="8AF4574C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0" w15:restartNumberingAfterBreak="0">
    <w:nsid w:val="64805B6B"/>
    <w:multiLevelType w:val="hybridMultilevel"/>
    <w:tmpl w:val="B1FCB166"/>
    <w:lvl w:ilvl="0" w:tplc="3ABEE77C">
      <w:start w:val="1"/>
      <w:numFmt w:val="decimal"/>
      <w:pStyle w:val="Header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B63B5B"/>
    <w:multiLevelType w:val="multilevel"/>
    <w:tmpl w:val="C6BCB25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66562D00"/>
    <w:multiLevelType w:val="multilevel"/>
    <w:tmpl w:val="21D652AC"/>
    <w:lvl w:ilvl="0">
      <w:start w:val="1"/>
      <w:numFmt w:val="bullet"/>
      <w:lvlText w:val="●"/>
      <w:lvlJc w:val="left"/>
      <w:pPr>
        <w:ind w:left="271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435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155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875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595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315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035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755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475" w:hanging="360"/>
      </w:pPr>
      <w:rPr>
        <w:u w:val="none"/>
      </w:rPr>
    </w:lvl>
  </w:abstractNum>
  <w:abstractNum w:abstractNumId="13" w15:restartNumberingAfterBreak="0">
    <w:nsid w:val="6B2C38FD"/>
    <w:multiLevelType w:val="multilevel"/>
    <w:tmpl w:val="F13E935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9"/>
  </w:num>
  <w:num w:numId="5">
    <w:abstractNumId w:val="7"/>
  </w:num>
  <w:num w:numId="6">
    <w:abstractNumId w:val="0"/>
  </w:num>
  <w:num w:numId="7">
    <w:abstractNumId w:val="3"/>
  </w:num>
  <w:num w:numId="8">
    <w:abstractNumId w:val="11"/>
  </w:num>
  <w:num w:numId="9">
    <w:abstractNumId w:val="4"/>
  </w:num>
  <w:num w:numId="10">
    <w:abstractNumId w:val="13"/>
  </w:num>
  <w:num w:numId="11">
    <w:abstractNumId w:val="12"/>
  </w:num>
  <w:num w:numId="12">
    <w:abstractNumId w:val="1"/>
  </w:num>
  <w:num w:numId="13">
    <w:abstractNumId w:val="2"/>
  </w:num>
  <w:num w:numId="14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Дмитрий Науменко">
    <w15:presenceInfo w15:providerId="Windows Live" w15:userId="90ec7cf859fd8b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574"/>
    <w:rsid w:val="00027889"/>
    <w:rsid w:val="0023474C"/>
    <w:rsid w:val="002C25E8"/>
    <w:rsid w:val="00505464"/>
    <w:rsid w:val="00534349"/>
    <w:rsid w:val="006C1574"/>
    <w:rsid w:val="006D55A4"/>
    <w:rsid w:val="00B9505A"/>
    <w:rsid w:val="00BF68F6"/>
    <w:rsid w:val="00D12378"/>
    <w:rsid w:val="00F3127D"/>
    <w:rsid w:val="00F55F4E"/>
    <w:rsid w:val="00F8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E7534"/>
  <w15:chartTrackingRefBased/>
  <w15:docId w15:val="{06D5F014-1228-44E7-B0F3-AF76769DE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47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127D"/>
    <w:pPr>
      <w:ind w:left="720"/>
      <w:contextualSpacing/>
    </w:pPr>
  </w:style>
  <w:style w:type="paragraph" w:customStyle="1" w:styleId="11">
    <w:name w:val="Текст1"/>
    <w:basedOn w:val="a"/>
    <w:rsid w:val="006D55A4"/>
    <w:pPr>
      <w:widowControl w:val="0"/>
      <w:spacing w:after="0" w:line="360" w:lineRule="auto"/>
      <w:ind w:firstLine="567"/>
      <w:jc w:val="both"/>
    </w:pPr>
    <w:rPr>
      <w:rFonts w:ascii="Courier New" w:eastAsia="Times New Roman" w:hAnsi="Courier New" w:cs="Courier New"/>
      <w:sz w:val="20"/>
      <w:szCs w:val="20"/>
      <w:lang w:val="en-US" w:eastAsia="hi-IN" w:bidi="hi-IN"/>
    </w:rPr>
  </w:style>
  <w:style w:type="paragraph" w:customStyle="1" w:styleId="21">
    <w:name w:val="Основной текст 21"/>
    <w:basedOn w:val="a"/>
    <w:rsid w:val="006D55A4"/>
    <w:pPr>
      <w:widowControl w:val="0"/>
      <w:spacing w:after="120" w:line="48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val="en-US" w:eastAsia="hi-IN" w:bidi="hi-IN"/>
    </w:rPr>
  </w:style>
  <w:style w:type="paragraph" w:customStyle="1" w:styleId="22">
    <w:name w:val="Основной текст 22"/>
    <w:basedOn w:val="a"/>
    <w:rsid w:val="006D55A4"/>
    <w:pPr>
      <w:spacing w:after="120" w:line="480" w:lineRule="auto"/>
      <w:ind w:firstLine="567"/>
      <w:jc w:val="both"/>
    </w:pPr>
    <w:rPr>
      <w:rFonts w:ascii="Times New Roman" w:eastAsia="Times New Roman" w:hAnsi="Times New Roman" w:cs="Times New Roman"/>
      <w:sz w:val="28"/>
      <w:lang w:val="en-US" w:bidi="en-US"/>
    </w:rPr>
  </w:style>
  <w:style w:type="paragraph" w:styleId="a4">
    <w:name w:val="Plain Text"/>
    <w:basedOn w:val="a"/>
    <w:link w:val="a5"/>
    <w:rsid w:val="006D55A4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6D55A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347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23474C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23474C"/>
    <w:pPr>
      <w:spacing w:after="100"/>
    </w:pPr>
  </w:style>
  <w:style w:type="character" w:styleId="a7">
    <w:name w:val="Hyperlink"/>
    <w:basedOn w:val="a0"/>
    <w:uiPriority w:val="99"/>
    <w:unhideWhenUsed/>
    <w:rsid w:val="0023474C"/>
    <w:rPr>
      <w:color w:val="0563C1" w:themeColor="hyperlink"/>
      <w:u w:val="single"/>
    </w:rPr>
  </w:style>
  <w:style w:type="paragraph" w:customStyle="1" w:styleId="Header1">
    <w:name w:val="Header1"/>
    <w:basedOn w:val="a3"/>
    <w:qFormat/>
    <w:rsid w:val="0023474C"/>
    <w:pPr>
      <w:numPr>
        <w:numId w:val="3"/>
      </w:numPr>
      <w:spacing w:line="360" w:lineRule="auto"/>
      <w:jc w:val="center"/>
    </w:pPr>
    <w:rPr>
      <w:rFonts w:ascii="Times New Roman" w:hAnsi="Times New Roman" w:cs="Times New Roman"/>
      <w:b/>
      <w:sz w:val="32"/>
      <w:szCs w:val="32"/>
      <w:lang w:val="en-US"/>
    </w:rPr>
  </w:style>
  <w:style w:type="paragraph" w:customStyle="1" w:styleId="Regular">
    <w:name w:val="Regular"/>
    <w:basedOn w:val="a"/>
    <w:qFormat/>
    <w:rsid w:val="0023474C"/>
    <w:pPr>
      <w:spacing w:line="360" w:lineRule="auto"/>
      <w:jc w:val="both"/>
    </w:pPr>
    <w:rPr>
      <w:rFonts w:ascii="Times New Roman" w:hAnsi="Times New Roman" w:cs="Times New Roman"/>
      <w:sz w:val="28"/>
      <w:szCs w:val="28"/>
      <w:lang w:val="en-US"/>
    </w:rPr>
  </w:style>
  <w:style w:type="paragraph" w:styleId="a8">
    <w:name w:val="header"/>
    <w:basedOn w:val="a"/>
    <w:link w:val="a9"/>
    <w:uiPriority w:val="99"/>
    <w:unhideWhenUsed/>
    <w:rsid w:val="002347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3474C"/>
  </w:style>
  <w:style w:type="paragraph" w:styleId="aa">
    <w:name w:val="footer"/>
    <w:basedOn w:val="a"/>
    <w:link w:val="ab"/>
    <w:uiPriority w:val="99"/>
    <w:unhideWhenUsed/>
    <w:rsid w:val="002347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347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00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7262EB-1D9A-49FF-BC44-37A7F4409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9</Pages>
  <Words>890</Words>
  <Characters>5074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Смольянинов Никита</dc:creator>
  <cp:keywords/>
  <dc:description/>
  <cp:lastModifiedBy>Дмитрий Науменко</cp:lastModifiedBy>
  <cp:revision>4</cp:revision>
  <dcterms:created xsi:type="dcterms:W3CDTF">2019-03-20T11:44:00Z</dcterms:created>
  <dcterms:modified xsi:type="dcterms:W3CDTF">2019-03-26T12:21:00Z</dcterms:modified>
</cp:coreProperties>
</file>